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E9630" w14:textId="77777777" w:rsidR="00366E4D" w:rsidRPr="005872EC" w:rsidRDefault="00366E4D" w:rsidP="00366E4D">
      <w:pPr>
        <w:pStyle w:val="SuperTitle"/>
        <w:rPr>
          <w:rFonts w:cs="Arial"/>
          <w:lang w:val="es-MX"/>
        </w:rPr>
      </w:pPr>
      <w:r w:rsidRPr="005872EC">
        <w:rPr>
          <w:rFonts w:cs="Arial"/>
          <w:lang w:val="es-MX"/>
        </w:rPr>
        <w:tab/>
      </w:r>
    </w:p>
    <w:p w14:paraId="2D0470B4" w14:textId="79AB3109"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bookmarkStart w:id="4" w:name="_Toc193135596"/>
      <w:r w:rsidRPr="001834F1">
        <w:rPr>
          <w:sz w:val="72"/>
          <w:szCs w:val="48"/>
          <w:lang w:val="es-MX"/>
        </w:rPr>
        <w:t>Guía de definición del proyecto</w:t>
      </w:r>
      <w:r w:rsidR="00366E4D" w:rsidRPr="005872EC">
        <w:rPr>
          <w:rFonts w:cs="Arial"/>
          <w:sz w:val="72"/>
          <w:lang w:val="es-MX"/>
        </w:rPr>
        <w:br/>
      </w:r>
      <w:r w:rsidR="00366E4D" w:rsidRPr="001834F1">
        <w:rPr>
          <w:sz w:val="40"/>
          <w:szCs w:val="28"/>
          <w:lang w:val="es-MX"/>
          <w:rPrChange w:id="5" w:author="LUISA CRISTINA VILLANUEVA DIAZ" w:date="2025-03-17T20:24:00Z" w16du:dateUtc="2025-03-18T02:24:00Z">
            <w:rPr>
              <w:rFonts w:cs="Arial"/>
              <w:sz w:val="72"/>
              <w:lang w:val="es-MX"/>
            </w:rPr>
          </w:rPrChange>
        </w:rPr>
        <w:br/>
      </w:r>
      <w:bookmarkEnd w:id="0"/>
      <w:bookmarkEnd w:id="1"/>
      <w:bookmarkEnd w:id="2"/>
      <w:bookmarkEnd w:id="3"/>
      <w:del w:id="6" w:author="LUISA CRISTINA VILLANUEVA DIAZ" w:date="2025-03-17T20:28:00Z" w16du:dateUtc="2025-03-18T02:28:00Z">
        <w:r w:rsidR="009D482F" w:rsidRPr="001834F1" w:rsidDel="001834F1">
          <w:rPr>
            <w:sz w:val="40"/>
            <w:szCs w:val="28"/>
            <w:lang w:val="es-MX"/>
            <w:rPrChange w:id="7" w:author="LUISA CRISTINA VILLANUEVA DIAZ" w:date="2025-03-17T20:24:00Z" w16du:dateUtc="2025-03-18T02:24:00Z">
              <w:rPr>
                <w:rFonts w:cs="Arial"/>
                <w:color w:val="8064A2" w:themeColor="accent4"/>
                <w:sz w:val="40"/>
                <w:szCs w:val="40"/>
                <w:lang w:val="es-MX"/>
              </w:rPr>
            </w:rPrChange>
          </w:rPr>
          <w:delText>[Nombre del proyecto]</w:delText>
        </w:r>
      </w:del>
      <w:bookmarkEnd w:id="4"/>
      <w:ins w:id="8" w:author="LUISA CRISTINA VILLANUEVA DIAZ" w:date="2025-03-17T20:28:00Z" w16du:dateUtc="2025-03-18T02:28:00Z">
        <w:r w:rsidR="001834F1">
          <w:rPr>
            <w:sz w:val="40"/>
            <w:szCs w:val="28"/>
            <w:lang w:val="es-MX"/>
          </w:rPr>
          <w:t>Bienestar Mayor</w:t>
        </w:r>
      </w:ins>
    </w:p>
    <w:p w14:paraId="1E6464E3" w14:textId="05714686" w:rsidR="00366E4D" w:rsidRPr="001834F1" w:rsidRDefault="009D482F" w:rsidP="00366E4D">
      <w:pPr>
        <w:pStyle w:val="ByLine"/>
        <w:rPr>
          <w:rFonts w:cs="Arial"/>
          <w:lang w:val="es-MX"/>
        </w:rPr>
      </w:pPr>
      <w:r w:rsidRPr="001834F1">
        <w:rPr>
          <w:rFonts w:cs="Arial"/>
          <w:lang w:val="es-MX"/>
        </w:rPr>
        <w:t xml:space="preserve">Versión </w:t>
      </w:r>
      <w:ins w:id="9" w:author="LUISA CRISTINA VILLANUEVA DIAZ" w:date="2025-03-17T20:27:00Z" w16du:dateUtc="2025-03-18T02:27:00Z">
        <w:r w:rsidR="001834F1" w:rsidRPr="001834F1">
          <w:rPr>
            <w:rFonts w:cs="Arial"/>
            <w:lang w:val="es-MX"/>
            <w:rPrChange w:id="10" w:author="LUISA CRISTINA VILLANUEVA DIAZ" w:date="2025-03-17T20:27:00Z" w16du:dateUtc="2025-03-18T02:27:00Z">
              <w:rPr>
                <w:rFonts w:cs="Arial"/>
                <w:color w:val="8064A2" w:themeColor="accent4"/>
                <w:lang w:val="es-MX"/>
              </w:rPr>
            </w:rPrChange>
          </w:rPr>
          <w:t>1.0</w:t>
        </w:r>
      </w:ins>
      <w:del w:id="11" w:author="LUISA CRISTINA VILLANUEVA DIAZ" w:date="2025-03-17T20:27:00Z" w16du:dateUtc="2025-03-18T02:27:00Z">
        <w:r w:rsidRPr="001834F1" w:rsidDel="001834F1">
          <w:rPr>
            <w:rFonts w:cs="Arial"/>
            <w:lang w:val="es-MX"/>
            <w:rPrChange w:id="12" w:author="LUISA CRISTINA VILLANUEVA DIAZ" w:date="2025-03-17T20:27:00Z" w16du:dateUtc="2025-03-18T02:27:00Z">
              <w:rPr>
                <w:rFonts w:cs="Arial"/>
                <w:color w:val="8064A2" w:themeColor="accent4"/>
                <w:lang w:val="es-MX"/>
              </w:rPr>
            </w:rPrChange>
          </w:rPr>
          <w:delText>[número de versión]</w:delText>
        </w:r>
      </w:del>
    </w:p>
    <w:p w14:paraId="0C7F147C"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02419F7C" w14:textId="56EBF34E" w:rsidR="009D482F" w:rsidRPr="001834F1" w:rsidRDefault="009D482F" w:rsidP="009D482F">
      <w:pPr>
        <w:pStyle w:val="ByLine"/>
        <w:spacing w:before="0" w:after="0" w:line="360" w:lineRule="auto"/>
        <w:rPr>
          <w:rFonts w:cs="Arial"/>
          <w:lang w:val="es-MX"/>
          <w:rPrChange w:id="13" w:author="LUISA CRISTINA VILLANUEVA DIAZ" w:date="2025-03-17T20:28:00Z" w16du:dateUtc="2025-03-18T02:28:00Z">
            <w:rPr>
              <w:rFonts w:cs="Arial"/>
              <w:color w:val="8064A2" w:themeColor="accent4"/>
              <w:lang w:val="es-MX"/>
            </w:rPr>
          </w:rPrChange>
        </w:rPr>
      </w:pPr>
      <w:del w:id="14" w:author="LUISA CRISTINA VILLANUEVA DIAZ" w:date="2025-03-17T20:27:00Z" w16du:dateUtc="2025-03-18T02:27:00Z">
        <w:r w:rsidRPr="001834F1" w:rsidDel="001834F1">
          <w:rPr>
            <w:rFonts w:cs="Arial"/>
            <w:lang w:val="es-MX"/>
            <w:rPrChange w:id="15" w:author="LUISA CRISTINA VILLANUEVA DIAZ" w:date="2025-03-17T20:28:00Z" w16du:dateUtc="2025-03-18T02:28:00Z">
              <w:rPr>
                <w:rFonts w:cs="Arial"/>
                <w:color w:val="8064A2" w:themeColor="accent4"/>
                <w:lang w:val="es-MX"/>
              </w:rPr>
            </w:rPrChange>
          </w:rPr>
          <w:delText>[Autor 1]</w:delText>
        </w:r>
      </w:del>
      <w:ins w:id="16" w:author="LUISA CRISTINA VILLANUEVA DIAZ" w:date="2025-03-17T20:27:00Z" w16du:dateUtc="2025-03-18T02:27:00Z">
        <w:r w:rsidR="001834F1" w:rsidRPr="001834F1">
          <w:rPr>
            <w:rFonts w:cs="Arial"/>
            <w:lang w:val="es-MX"/>
            <w:rPrChange w:id="17" w:author="LUISA CRISTINA VILLANUEVA DIAZ" w:date="2025-03-17T20:28:00Z" w16du:dateUtc="2025-03-18T02:28:00Z">
              <w:rPr>
                <w:rFonts w:cs="Arial"/>
                <w:color w:val="8064A2" w:themeColor="accent4"/>
                <w:lang w:val="es-MX"/>
              </w:rPr>
            </w:rPrChange>
          </w:rPr>
          <w:t>Caballero Beltrán Mariana</w:t>
        </w:r>
      </w:ins>
    </w:p>
    <w:p w14:paraId="2A9001A2" w14:textId="1D08F538" w:rsidR="009D482F" w:rsidRPr="001834F1" w:rsidRDefault="009D482F" w:rsidP="009D482F">
      <w:pPr>
        <w:pStyle w:val="ByLine"/>
        <w:spacing w:before="0" w:after="0" w:line="360" w:lineRule="auto"/>
        <w:rPr>
          <w:rFonts w:cs="Arial"/>
          <w:lang w:val="es-MX"/>
          <w:rPrChange w:id="18" w:author="LUISA CRISTINA VILLANUEVA DIAZ" w:date="2025-03-17T20:28:00Z" w16du:dateUtc="2025-03-18T02:28:00Z">
            <w:rPr>
              <w:rFonts w:cs="Arial"/>
              <w:color w:val="8064A2" w:themeColor="accent4"/>
              <w:lang w:val="es-MX"/>
            </w:rPr>
          </w:rPrChange>
        </w:rPr>
      </w:pPr>
      <w:r w:rsidRPr="001834F1">
        <w:rPr>
          <w:rFonts w:cs="Arial"/>
          <w:lang w:val="es-MX"/>
          <w:rPrChange w:id="19" w:author="LUISA CRISTINA VILLANUEVA DIAZ" w:date="2025-03-17T20:28:00Z" w16du:dateUtc="2025-03-18T02:28:00Z">
            <w:rPr>
              <w:rFonts w:cs="Arial"/>
              <w:color w:val="8064A2" w:themeColor="accent4"/>
              <w:lang w:val="es-MX"/>
            </w:rPr>
          </w:rPrChange>
        </w:rPr>
        <w:t xml:space="preserve"> </w:t>
      </w:r>
      <w:del w:id="20" w:author="LUISA CRISTINA VILLANUEVA DIAZ" w:date="2025-03-17T20:27:00Z" w16du:dateUtc="2025-03-18T02:27:00Z">
        <w:r w:rsidRPr="001834F1" w:rsidDel="001834F1">
          <w:rPr>
            <w:rFonts w:cs="Arial"/>
            <w:lang w:val="es-MX"/>
            <w:rPrChange w:id="21" w:author="LUISA CRISTINA VILLANUEVA DIAZ" w:date="2025-03-17T20:28:00Z" w16du:dateUtc="2025-03-18T02:28:00Z">
              <w:rPr>
                <w:rFonts w:cs="Arial"/>
                <w:color w:val="8064A2" w:themeColor="accent4"/>
                <w:lang w:val="es-MX"/>
              </w:rPr>
            </w:rPrChange>
          </w:rPr>
          <w:delText>[Autor 2]</w:delText>
        </w:r>
      </w:del>
      <w:ins w:id="22" w:author="LUISA CRISTINA VILLANUEVA DIAZ" w:date="2025-03-17T20:27:00Z" w16du:dateUtc="2025-03-18T02:27:00Z">
        <w:r w:rsidR="001834F1" w:rsidRPr="001834F1">
          <w:rPr>
            <w:rFonts w:cs="Arial"/>
            <w:lang w:val="es-MX"/>
            <w:rPrChange w:id="23" w:author="LUISA CRISTINA VILLANUEVA DIAZ" w:date="2025-03-17T20:28:00Z" w16du:dateUtc="2025-03-18T02:28:00Z">
              <w:rPr>
                <w:rFonts w:cs="Arial"/>
                <w:color w:val="8064A2" w:themeColor="accent4"/>
                <w:lang w:val="es-MX"/>
              </w:rPr>
            </w:rPrChange>
          </w:rPr>
          <w:t>Góngora Paredes Andrea Natalia</w:t>
        </w:r>
      </w:ins>
    </w:p>
    <w:p w14:paraId="719B766C" w14:textId="1DED1F08" w:rsidR="009D482F" w:rsidRPr="001834F1" w:rsidRDefault="009D482F" w:rsidP="009D482F">
      <w:pPr>
        <w:pStyle w:val="ByLine"/>
        <w:spacing w:before="0" w:after="0" w:line="360" w:lineRule="auto"/>
        <w:rPr>
          <w:rFonts w:cs="Arial"/>
          <w:lang w:val="es-MX"/>
          <w:rPrChange w:id="24" w:author="LUISA CRISTINA VILLANUEVA DIAZ" w:date="2025-03-17T20:28:00Z" w16du:dateUtc="2025-03-18T02:28:00Z">
            <w:rPr>
              <w:rFonts w:cs="Arial"/>
              <w:color w:val="8064A2" w:themeColor="accent4"/>
              <w:lang w:val="es-MX"/>
            </w:rPr>
          </w:rPrChange>
        </w:rPr>
      </w:pPr>
      <w:r w:rsidRPr="001834F1">
        <w:rPr>
          <w:rFonts w:cs="Arial"/>
          <w:lang w:val="es-MX"/>
          <w:rPrChange w:id="25" w:author="LUISA CRISTINA VILLANUEVA DIAZ" w:date="2025-03-17T20:28:00Z" w16du:dateUtc="2025-03-18T02:28:00Z">
            <w:rPr>
              <w:rFonts w:cs="Arial"/>
              <w:color w:val="8064A2" w:themeColor="accent4"/>
              <w:lang w:val="es-MX"/>
            </w:rPr>
          </w:rPrChange>
        </w:rPr>
        <w:t xml:space="preserve"> </w:t>
      </w:r>
      <w:ins w:id="26" w:author="LUISA CRISTINA VILLANUEVA DIAZ" w:date="2025-03-17T20:27:00Z" w16du:dateUtc="2025-03-18T02:27:00Z">
        <w:r w:rsidR="001834F1" w:rsidRPr="001834F1">
          <w:rPr>
            <w:rFonts w:cs="Arial"/>
            <w:lang w:val="es-MX"/>
            <w:rPrChange w:id="27" w:author="LUISA CRISTINA VILLANUEVA DIAZ" w:date="2025-03-17T20:28:00Z" w16du:dateUtc="2025-03-18T02:28:00Z">
              <w:rPr>
                <w:rFonts w:cs="Arial"/>
                <w:color w:val="8064A2" w:themeColor="accent4"/>
                <w:lang w:val="es-MX"/>
              </w:rPr>
            </w:rPrChange>
          </w:rPr>
          <w:t>Góngora Tu</w:t>
        </w:r>
      </w:ins>
      <w:ins w:id="28" w:author="LUISA CRISTINA VILLANUEVA DIAZ" w:date="2025-03-17T20:28:00Z" w16du:dateUtc="2025-03-18T02:28:00Z">
        <w:r w:rsidR="001834F1" w:rsidRPr="001834F1">
          <w:rPr>
            <w:rFonts w:cs="Arial"/>
            <w:lang w:val="es-MX"/>
            <w:rPrChange w:id="29" w:author="LUISA CRISTINA VILLANUEVA DIAZ" w:date="2025-03-17T20:28:00Z" w16du:dateUtc="2025-03-18T02:28:00Z">
              <w:rPr>
                <w:rFonts w:cs="Arial"/>
                <w:color w:val="8064A2" w:themeColor="accent4"/>
                <w:lang w:val="es-MX"/>
              </w:rPr>
            </w:rPrChange>
          </w:rPr>
          <w:t>n Jaqueline</w:t>
        </w:r>
      </w:ins>
      <w:del w:id="30" w:author="LUISA CRISTINA VILLANUEVA DIAZ" w:date="2025-03-17T20:27:00Z" w16du:dateUtc="2025-03-18T02:27:00Z">
        <w:r w:rsidRPr="001834F1" w:rsidDel="001834F1">
          <w:rPr>
            <w:rFonts w:cs="Arial"/>
            <w:lang w:val="es-MX"/>
            <w:rPrChange w:id="31" w:author="LUISA CRISTINA VILLANUEVA DIAZ" w:date="2025-03-17T20:28:00Z" w16du:dateUtc="2025-03-18T02:28:00Z">
              <w:rPr>
                <w:rFonts w:cs="Arial"/>
                <w:color w:val="8064A2" w:themeColor="accent4"/>
                <w:lang w:val="es-MX"/>
              </w:rPr>
            </w:rPrChange>
          </w:rPr>
          <w:delText>[Autor 3]</w:delText>
        </w:r>
      </w:del>
    </w:p>
    <w:p w14:paraId="741B0484" w14:textId="6C2F5173" w:rsidR="009D482F" w:rsidRPr="005872EC" w:rsidRDefault="009D482F" w:rsidP="009D482F">
      <w:pPr>
        <w:pStyle w:val="ByLine"/>
        <w:spacing w:before="0" w:after="0" w:line="360" w:lineRule="auto"/>
        <w:rPr>
          <w:rFonts w:cs="Arial"/>
          <w:color w:val="8064A2" w:themeColor="accent4"/>
          <w:lang w:val="es-MX"/>
        </w:rPr>
      </w:pPr>
      <w:r w:rsidRPr="001834F1">
        <w:rPr>
          <w:rFonts w:cs="Arial"/>
          <w:lang w:val="es-MX"/>
          <w:rPrChange w:id="32" w:author="LUISA CRISTINA VILLANUEVA DIAZ" w:date="2025-03-17T20:28:00Z" w16du:dateUtc="2025-03-18T02:28:00Z">
            <w:rPr>
              <w:rFonts w:cs="Arial"/>
              <w:color w:val="8064A2" w:themeColor="accent4"/>
              <w:lang w:val="es-MX"/>
            </w:rPr>
          </w:rPrChange>
        </w:rPr>
        <w:t xml:space="preserve"> </w:t>
      </w:r>
      <w:ins w:id="33" w:author="LUISA CRISTINA VILLANUEVA DIAZ" w:date="2025-03-17T20:28:00Z" w16du:dateUtc="2025-03-18T02:28:00Z">
        <w:r w:rsidR="001834F1" w:rsidRPr="001834F1">
          <w:rPr>
            <w:rFonts w:cs="Arial"/>
            <w:lang w:val="es-MX"/>
            <w:rPrChange w:id="34" w:author="LUISA CRISTINA VILLANUEVA DIAZ" w:date="2025-03-17T20:28:00Z" w16du:dateUtc="2025-03-18T02:28:00Z">
              <w:rPr>
                <w:rFonts w:cs="Arial"/>
                <w:color w:val="8064A2" w:themeColor="accent4"/>
                <w:lang w:val="es-MX"/>
              </w:rPr>
            </w:rPrChange>
          </w:rPr>
          <w:t>Villanueva Díaz Luisa Cristina</w:t>
        </w:r>
      </w:ins>
      <w:del w:id="35" w:author="LUISA CRISTINA VILLANUEVA DIAZ" w:date="2025-03-17T20:28:00Z" w16du:dateUtc="2025-03-18T02:28:00Z">
        <w:r w:rsidRPr="005872EC" w:rsidDel="001834F1">
          <w:rPr>
            <w:rFonts w:cs="Arial"/>
            <w:color w:val="8064A2" w:themeColor="accent4"/>
            <w:lang w:val="es-MX"/>
          </w:rPr>
          <w:delText>[Autor 4]</w:delText>
        </w:r>
      </w:del>
    </w:p>
    <w:p w14:paraId="4B8942C0" w14:textId="77777777" w:rsidR="00366E4D" w:rsidRPr="005872EC" w:rsidRDefault="00366E4D" w:rsidP="00366E4D">
      <w:pPr>
        <w:pStyle w:val="ChangeHistoryTitle"/>
        <w:spacing w:before="0"/>
        <w:rPr>
          <w:sz w:val="32"/>
          <w:lang w:val="es-MX"/>
        </w:rPr>
      </w:pPr>
    </w:p>
    <w:p w14:paraId="6BD290E5" w14:textId="77777777" w:rsidR="00366E4D" w:rsidRPr="005872EC" w:rsidRDefault="00366E4D" w:rsidP="00366E4D">
      <w:pPr>
        <w:pStyle w:val="ChangeHistoryTitle"/>
        <w:spacing w:before="0"/>
        <w:rPr>
          <w:sz w:val="32"/>
          <w:lang w:val="es-MX"/>
        </w:rPr>
        <w:sectPr w:rsidR="00366E4D" w:rsidRPr="005872EC" w:rsidSect="005F1234">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Content>
        <w:p w14:paraId="080D9688"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65BE9E25" w14:textId="4E75CCFA" w:rsidR="001834F1" w:rsidRPr="00123EA7" w:rsidRDefault="00803152">
          <w:pPr>
            <w:pStyle w:val="TDC1"/>
            <w:rPr>
              <w:ins w:id="48" w:author="LUISA CRISTINA VILLANUEVA DIAZ" w:date="2025-03-17T20:26:00Z" w16du:dateUtc="2025-03-18T02:26:00Z"/>
              <w:rFonts w:ascii="Times New Roman" w:eastAsiaTheme="minorEastAsia" w:hAnsi="Times New Roman"/>
              <w:b w:val="0"/>
              <w:bCs w:val="0"/>
              <w:kern w:val="2"/>
              <w:lang w:val="es-MX" w:eastAsia="es-MX"/>
              <w14:ligatures w14:val="standardContextual"/>
              <w:rPrChange w:id="49" w:author="JAQUELINE GONGORA TUN" w:date="2025-03-21T00:14:00Z" w16du:dateUtc="2025-03-21T06:14:00Z">
                <w:rPr>
                  <w:ins w:id="50" w:author="LUISA CRISTINA VILLANUEVA DIAZ" w:date="2025-03-17T20:26:00Z" w16du:dateUtc="2025-03-18T02:26:00Z"/>
                  <w:rFonts w:asciiTheme="minorHAnsi" w:eastAsiaTheme="minorEastAsia" w:hAnsiTheme="minorHAnsi" w:cstheme="minorBidi"/>
                  <w:b w:val="0"/>
                  <w:bCs w:val="0"/>
                  <w:kern w:val="2"/>
                  <w:lang w:val="es-MX" w:eastAsia="es-MX"/>
                  <w14:ligatures w14:val="standardContextual"/>
                </w:rPr>
              </w:rPrChange>
            </w:rPr>
          </w:pPr>
          <w:del w:id="51" w:author="JAQUELINE GONGORA TUN" w:date="2025-03-20T23:47:00Z" w16du:dateUtc="2025-03-21T05:47:00Z">
            <w:r w:rsidRPr="00123EA7" w:rsidDel="0042404E">
              <w:rPr>
                <w:rFonts w:ascii="Times New Roman" w:hAnsi="Times New Roman"/>
                <w:sz w:val="36"/>
                <w:szCs w:val="36"/>
                <w:rPrChange w:id="52" w:author="JAQUELINE GONGORA TUN" w:date="2025-03-21T00:14:00Z" w16du:dateUtc="2025-03-21T06:14:00Z">
                  <w:rPr>
                    <w:rFonts w:cs="Arial"/>
                    <w:sz w:val="36"/>
                    <w:szCs w:val="36"/>
                  </w:rPr>
                </w:rPrChange>
              </w:rPr>
              <w:delText>Contenido</w:delText>
            </w:r>
          </w:del>
          <w:ins w:id="53" w:author="JAQUELINE GONGORA TUN" w:date="2025-03-20T23:47:00Z" w16du:dateUtc="2025-03-21T05:47:00Z">
            <w:r w:rsidR="0042404E" w:rsidRPr="00123EA7">
              <w:rPr>
                <w:rFonts w:ascii="Times New Roman" w:hAnsi="Times New Roman"/>
                <w:sz w:val="36"/>
                <w:szCs w:val="36"/>
                <w:rPrChange w:id="54" w:author="JAQUELINE GONGORA TUN" w:date="2025-03-21T00:14:00Z" w16du:dateUtc="2025-03-21T06:14:00Z">
                  <w:rPr>
                    <w:rFonts w:cs="Arial"/>
                    <w:sz w:val="36"/>
                    <w:szCs w:val="36"/>
                  </w:rPr>
                </w:rPrChange>
              </w:rPr>
              <w:t>Índice</w:t>
            </w:r>
          </w:ins>
          <w:r w:rsidRPr="00123EA7">
            <w:rPr>
              <w:rFonts w:ascii="Times New Roman" w:eastAsiaTheme="majorEastAsia" w:hAnsi="Times New Roman"/>
              <w:color w:val="365F91" w:themeColor="accent1" w:themeShade="BF"/>
              <w:sz w:val="28"/>
              <w:szCs w:val="28"/>
              <w:lang w:eastAsia="es-MX"/>
              <w:rPrChange w:id="55" w:author="JAQUELINE GONGORA TUN" w:date="2025-03-21T00:14:00Z" w16du:dateUtc="2025-03-21T06:14:00Z">
                <w:rPr>
                  <w:rFonts w:asciiTheme="majorHAnsi" w:eastAsiaTheme="majorEastAsia" w:hAnsiTheme="majorHAnsi" w:cstheme="majorBidi"/>
                  <w:color w:val="365F91" w:themeColor="accent1" w:themeShade="BF"/>
                  <w:sz w:val="28"/>
                  <w:szCs w:val="28"/>
                  <w:lang w:eastAsia="es-MX"/>
                </w:rPr>
              </w:rPrChange>
            </w:rPr>
            <w:fldChar w:fldCharType="begin"/>
          </w:r>
          <w:r w:rsidRPr="00123EA7">
            <w:rPr>
              <w:rFonts w:ascii="Times New Roman" w:hAnsi="Times New Roman"/>
              <w:rPrChange w:id="56" w:author="JAQUELINE GONGORA TUN" w:date="2025-03-21T00:14:00Z" w16du:dateUtc="2025-03-21T06:14:00Z">
                <w:rPr/>
              </w:rPrChange>
            </w:rPr>
            <w:instrText xml:space="preserve"> TOC \o "1-3" \h \z \u </w:instrText>
          </w:r>
          <w:r w:rsidRPr="00123EA7">
            <w:rPr>
              <w:rFonts w:ascii="Times New Roman" w:eastAsiaTheme="majorEastAsia" w:hAnsi="Times New Roman"/>
              <w:color w:val="365F91" w:themeColor="accent1" w:themeShade="BF"/>
              <w:sz w:val="28"/>
              <w:szCs w:val="28"/>
              <w:lang w:eastAsia="es-MX"/>
              <w:rPrChange w:id="57" w:author="JAQUELINE GONGORA TUN" w:date="2025-03-21T00:14:00Z" w16du:dateUtc="2025-03-21T06:14:00Z">
                <w:rPr>
                  <w:rFonts w:asciiTheme="majorHAnsi" w:eastAsiaTheme="majorEastAsia" w:hAnsiTheme="majorHAnsi" w:cstheme="majorBidi"/>
                  <w:color w:val="365F91" w:themeColor="accent1" w:themeShade="BF"/>
                  <w:sz w:val="28"/>
                  <w:szCs w:val="28"/>
                  <w:lang w:eastAsia="es-MX"/>
                </w:rPr>
              </w:rPrChange>
            </w:rPr>
            <w:fldChar w:fldCharType="separate"/>
          </w:r>
        </w:p>
        <w:p w14:paraId="5CC5DF6F" w14:textId="79AE1C64" w:rsidR="001834F1" w:rsidRPr="00123EA7" w:rsidRDefault="001834F1">
          <w:pPr>
            <w:pStyle w:val="TDC1"/>
            <w:rPr>
              <w:ins w:id="58" w:author="LUISA CRISTINA VILLANUEVA DIAZ" w:date="2025-03-17T20:26:00Z" w16du:dateUtc="2025-03-18T02:26:00Z"/>
              <w:rFonts w:ascii="Times New Roman" w:eastAsiaTheme="minorEastAsia" w:hAnsi="Times New Roman"/>
              <w:b w:val="0"/>
              <w:bCs w:val="0"/>
              <w:kern w:val="2"/>
              <w:sz w:val="22"/>
              <w:szCs w:val="22"/>
              <w:lang w:val="es-MX" w:eastAsia="es-MX"/>
              <w14:ligatures w14:val="standardContextual"/>
              <w:rPrChange w:id="59" w:author="JAQUELINE GONGORA TUN" w:date="2025-03-21T00:14:00Z" w16du:dateUtc="2025-03-21T06:14:00Z">
                <w:rPr>
                  <w:ins w:id="60" w:author="LUISA CRISTINA VILLANUEVA DIAZ" w:date="2025-03-17T20:26:00Z" w16du:dateUtc="2025-03-18T02:26:00Z"/>
                  <w:rFonts w:asciiTheme="minorHAnsi" w:eastAsiaTheme="minorEastAsia" w:hAnsiTheme="minorHAnsi" w:cstheme="minorBidi"/>
                  <w:b w:val="0"/>
                  <w:bCs w:val="0"/>
                  <w:kern w:val="2"/>
                  <w:lang w:val="es-MX" w:eastAsia="es-MX"/>
                  <w14:ligatures w14:val="standardContextual"/>
                </w:rPr>
              </w:rPrChange>
            </w:rPr>
          </w:pPr>
          <w:ins w:id="61" w:author="LUISA CRISTINA VILLANUEVA DIAZ" w:date="2025-03-17T20:26:00Z" w16du:dateUtc="2025-03-18T02:26:00Z">
            <w:r w:rsidRPr="00123EA7">
              <w:rPr>
                <w:rStyle w:val="Hipervnculo"/>
                <w:rFonts w:ascii="Times New Roman" w:hAnsi="Times New Roman"/>
                <w:sz w:val="22"/>
                <w:szCs w:val="22"/>
                <w:rPrChange w:id="62" w:author="JAQUELINE GONGORA TUN" w:date="2025-03-21T00:14:00Z" w16du:dateUtc="2025-03-21T06:14:00Z">
                  <w:rPr>
                    <w:rStyle w:val="Hipervnculo"/>
                    <w:rFonts w:cs="Arial"/>
                  </w:rPr>
                </w:rPrChange>
              </w:rPr>
              <w:fldChar w:fldCharType="begin"/>
            </w:r>
            <w:r w:rsidRPr="00123EA7">
              <w:rPr>
                <w:rStyle w:val="Hipervnculo"/>
                <w:rFonts w:ascii="Times New Roman" w:hAnsi="Times New Roman"/>
                <w:sz w:val="22"/>
                <w:szCs w:val="22"/>
                <w:rPrChange w:id="63" w:author="JAQUELINE GONGORA TUN" w:date="2025-03-21T00:14:00Z" w16du:dateUtc="2025-03-21T06:14:00Z">
                  <w:rPr>
                    <w:rStyle w:val="Hipervnculo"/>
                    <w:rFonts w:cs="Arial"/>
                  </w:rPr>
                </w:rPrChange>
              </w:rPr>
              <w:instrText xml:space="preserve"> </w:instrText>
            </w:r>
            <w:r w:rsidRPr="00123EA7">
              <w:rPr>
                <w:rFonts w:ascii="Times New Roman" w:hAnsi="Times New Roman"/>
                <w:sz w:val="22"/>
                <w:szCs w:val="22"/>
                <w:rPrChange w:id="64" w:author="JAQUELINE GONGORA TUN" w:date="2025-03-21T00:14:00Z" w16du:dateUtc="2025-03-21T06:14:00Z">
                  <w:rPr>
                    <w:rFonts w:cs="Arial"/>
                  </w:rPr>
                </w:rPrChange>
              </w:rPr>
              <w:instrText>HYPERLINK \l "_Toc193135597"</w:instrText>
            </w:r>
            <w:r w:rsidRPr="00123EA7">
              <w:rPr>
                <w:rStyle w:val="Hipervnculo"/>
                <w:rFonts w:ascii="Times New Roman" w:hAnsi="Times New Roman"/>
                <w:sz w:val="22"/>
                <w:szCs w:val="22"/>
                <w:rPrChange w:id="65" w:author="JAQUELINE GONGORA TUN" w:date="2025-03-21T00:14:00Z" w16du:dateUtc="2025-03-21T06:14:00Z">
                  <w:rPr>
                    <w:rStyle w:val="Hipervnculo"/>
                    <w:rFonts w:cs="Arial"/>
                  </w:rPr>
                </w:rPrChange>
              </w:rPr>
              <w:instrText xml:space="preserve"> </w:instrText>
            </w:r>
          </w:ins>
          <w:ins w:id="66" w:author="JAQUELINE GONGORA TUN" w:date="2025-03-20T23:02:00Z" w16du:dateUtc="2025-03-21T05:02:00Z">
            <w:r w:rsidR="00D546C9" w:rsidRPr="00123EA7">
              <w:rPr>
                <w:rStyle w:val="Hipervnculo"/>
                <w:rFonts w:ascii="Times New Roman" w:hAnsi="Times New Roman"/>
                <w:sz w:val="22"/>
                <w:szCs w:val="22"/>
                <w:rPrChange w:id="67" w:author="JAQUELINE GONGORA TUN" w:date="2025-03-21T00:14:00Z" w16du:dateUtc="2025-03-21T06:14:00Z">
                  <w:rPr>
                    <w:rStyle w:val="Hipervnculo"/>
                    <w:rFonts w:asciiTheme="minorHAnsi" w:hAnsiTheme="minorHAnsi" w:cstheme="minorHAnsi"/>
                    <w:sz w:val="22"/>
                    <w:szCs w:val="22"/>
                  </w:rPr>
                </w:rPrChange>
              </w:rPr>
            </w:r>
          </w:ins>
          <w:ins w:id="68" w:author="LUISA CRISTINA VILLANUEVA DIAZ" w:date="2025-03-17T20:26:00Z" w16du:dateUtc="2025-03-18T02:26:00Z">
            <w:r w:rsidRPr="00123EA7">
              <w:rPr>
                <w:rStyle w:val="Hipervnculo"/>
                <w:rFonts w:ascii="Times New Roman" w:hAnsi="Times New Roman"/>
                <w:sz w:val="22"/>
                <w:szCs w:val="22"/>
                <w:rPrChange w:id="69" w:author="JAQUELINE GONGORA TUN" w:date="2025-03-21T00:14:00Z" w16du:dateUtc="2025-03-21T06:14:00Z">
                  <w:rPr>
                    <w:rStyle w:val="Hipervnculo"/>
                    <w:rFonts w:cs="Arial"/>
                  </w:rPr>
                </w:rPrChange>
              </w:rPr>
              <w:fldChar w:fldCharType="separate"/>
            </w:r>
            <w:r w:rsidRPr="00123EA7">
              <w:rPr>
                <w:rStyle w:val="Hipervnculo"/>
                <w:rFonts w:ascii="Times New Roman" w:hAnsi="Times New Roman"/>
                <w:sz w:val="22"/>
                <w:szCs w:val="22"/>
                <w:lang w:val="es-MX"/>
                <w:rPrChange w:id="70" w:author="JAQUELINE GONGORA TUN" w:date="2025-03-21T00:14:00Z" w16du:dateUtc="2025-03-21T06:14:00Z">
                  <w:rPr>
                    <w:rStyle w:val="Hipervnculo"/>
                    <w:rFonts w:cs="Arial"/>
                    <w:lang w:val="es-MX"/>
                  </w:rPr>
                </w:rPrChange>
              </w:rPr>
              <w:t>Introducción</w:t>
            </w:r>
            <w:r w:rsidRPr="00123EA7">
              <w:rPr>
                <w:rFonts w:ascii="Times New Roman" w:hAnsi="Times New Roman"/>
                <w:webHidden/>
                <w:sz w:val="22"/>
                <w:szCs w:val="22"/>
                <w:rPrChange w:id="71" w:author="JAQUELINE GONGORA TUN" w:date="2025-03-21T00:14:00Z" w16du:dateUtc="2025-03-21T06:14:00Z">
                  <w:rPr>
                    <w:rFonts w:cs="Arial"/>
                    <w:webHidden/>
                  </w:rPr>
                </w:rPrChange>
              </w:rPr>
              <w:tab/>
            </w:r>
            <w:r w:rsidRPr="00123EA7">
              <w:rPr>
                <w:rFonts w:ascii="Times New Roman" w:hAnsi="Times New Roman"/>
                <w:webHidden/>
                <w:sz w:val="22"/>
                <w:szCs w:val="22"/>
                <w:rPrChange w:id="72" w:author="JAQUELINE GONGORA TUN" w:date="2025-03-21T00:14:00Z" w16du:dateUtc="2025-03-21T06:14:00Z">
                  <w:rPr>
                    <w:rFonts w:cs="Arial"/>
                    <w:webHidden/>
                  </w:rPr>
                </w:rPrChange>
              </w:rPr>
              <w:fldChar w:fldCharType="begin"/>
            </w:r>
            <w:r w:rsidRPr="00123EA7">
              <w:rPr>
                <w:rFonts w:ascii="Times New Roman" w:hAnsi="Times New Roman"/>
                <w:webHidden/>
                <w:sz w:val="22"/>
                <w:szCs w:val="22"/>
                <w:rPrChange w:id="73" w:author="JAQUELINE GONGORA TUN" w:date="2025-03-21T00:14:00Z" w16du:dateUtc="2025-03-21T06:14:00Z">
                  <w:rPr>
                    <w:rFonts w:cs="Arial"/>
                    <w:webHidden/>
                  </w:rPr>
                </w:rPrChange>
              </w:rPr>
              <w:instrText xml:space="preserve"> PAGEREF _Toc193135597 \h </w:instrText>
            </w:r>
          </w:ins>
          <w:r w:rsidRPr="00123EA7">
            <w:rPr>
              <w:rFonts w:ascii="Times New Roman" w:hAnsi="Times New Roman"/>
              <w:webHidden/>
              <w:sz w:val="22"/>
              <w:szCs w:val="22"/>
              <w:rPrChange w:id="74" w:author="JAQUELINE GONGORA TUN" w:date="2025-03-21T00:14:00Z" w16du:dateUtc="2025-03-21T06:14:00Z">
                <w:rPr>
                  <w:rFonts w:asciiTheme="minorHAnsi" w:hAnsiTheme="minorHAnsi" w:cstheme="minorHAnsi"/>
                  <w:webHidden/>
                  <w:sz w:val="22"/>
                  <w:szCs w:val="22"/>
                </w:rPr>
              </w:rPrChange>
            </w:rPr>
          </w:r>
          <w:r w:rsidRPr="00123EA7">
            <w:rPr>
              <w:rFonts w:ascii="Times New Roman" w:hAnsi="Times New Roman"/>
              <w:webHidden/>
              <w:sz w:val="22"/>
              <w:szCs w:val="22"/>
              <w:rPrChange w:id="75" w:author="JAQUELINE GONGORA TUN" w:date="2025-03-21T00:14:00Z" w16du:dateUtc="2025-03-21T06:14:00Z">
                <w:rPr>
                  <w:rFonts w:cs="Arial"/>
                  <w:webHidden/>
                </w:rPr>
              </w:rPrChange>
            </w:rPr>
            <w:fldChar w:fldCharType="separate"/>
          </w:r>
          <w:ins w:id="76" w:author="JAQUELINE GONGORA TUN" w:date="2025-03-20T23:02:00Z" w16du:dateUtc="2025-03-21T05:02:00Z">
            <w:r w:rsidR="00D546C9" w:rsidRPr="00123EA7">
              <w:rPr>
                <w:rFonts w:ascii="Times New Roman" w:hAnsi="Times New Roman"/>
                <w:webHidden/>
                <w:sz w:val="22"/>
                <w:szCs w:val="22"/>
                <w:rPrChange w:id="77" w:author="JAQUELINE GONGORA TUN" w:date="2025-03-21T00:14:00Z" w16du:dateUtc="2025-03-21T06:14:00Z">
                  <w:rPr>
                    <w:rFonts w:asciiTheme="minorHAnsi" w:hAnsiTheme="minorHAnsi" w:cstheme="minorHAnsi"/>
                    <w:webHidden/>
                    <w:sz w:val="22"/>
                    <w:szCs w:val="22"/>
                  </w:rPr>
                </w:rPrChange>
              </w:rPr>
              <w:t>2</w:t>
            </w:r>
          </w:ins>
          <w:ins w:id="78" w:author="LUISA CRISTINA VILLANUEVA DIAZ" w:date="2025-03-17T20:26:00Z" w16du:dateUtc="2025-03-18T02:26:00Z">
            <w:r w:rsidRPr="00123EA7">
              <w:rPr>
                <w:rFonts w:ascii="Times New Roman" w:hAnsi="Times New Roman"/>
                <w:webHidden/>
                <w:sz w:val="22"/>
                <w:szCs w:val="22"/>
                <w:rPrChange w:id="79" w:author="JAQUELINE GONGORA TUN" w:date="2025-03-21T00:14:00Z" w16du:dateUtc="2025-03-21T06:14:00Z">
                  <w:rPr>
                    <w:rFonts w:cs="Arial"/>
                    <w:webHidden/>
                  </w:rPr>
                </w:rPrChange>
              </w:rPr>
              <w:fldChar w:fldCharType="end"/>
            </w:r>
            <w:r w:rsidRPr="00123EA7">
              <w:rPr>
                <w:rStyle w:val="Hipervnculo"/>
                <w:rFonts w:ascii="Times New Roman" w:hAnsi="Times New Roman"/>
                <w:sz w:val="22"/>
                <w:szCs w:val="22"/>
                <w:rPrChange w:id="80" w:author="JAQUELINE GONGORA TUN" w:date="2025-03-21T00:14:00Z" w16du:dateUtc="2025-03-21T06:14:00Z">
                  <w:rPr>
                    <w:rStyle w:val="Hipervnculo"/>
                    <w:rFonts w:cs="Arial"/>
                  </w:rPr>
                </w:rPrChange>
              </w:rPr>
              <w:fldChar w:fldCharType="end"/>
            </w:r>
          </w:ins>
        </w:p>
        <w:p w14:paraId="2E19980A" w14:textId="6A3282FE" w:rsidR="001834F1" w:rsidRPr="00123EA7" w:rsidRDefault="001834F1">
          <w:pPr>
            <w:pStyle w:val="TDC1"/>
            <w:rPr>
              <w:ins w:id="81" w:author="LUISA CRISTINA VILLANUEVA DIAZ" w:date="2025-03-17T20:26:00Z" w16du:dateUtc="2025-03-18T02:26:00Z"/>
              <w:rFonts w:ascii="Times New Roman" w:eastAsiaTheme="minorEastAsia" w:hAnsi="Times New Roman"/>
              <w:b w:val="0"/>
              <w:bCs w:val="0"/>
              <w:kern w:val="2"/>
              <w:sz w:val="22"/>
              <w:szCs w:val="22"/>
              <w:lang w:val="es-MX" w:eastAsia="es-MX"/>
              <w14:ligatures w14:val="standardContextual"/>
              <w:rPrChange w:id="82" w:author="JAQUELINE GONGORA TUN" w:date="2025-03-21T00:14:00Z" w16du:dateUtc="2025-03-21T06:14:00Z">
                <w:rPr>
                  <w:ins w:id="83" w:author="LUISA CRISTINA VILLANUEVA DIAZ" w:date="2025-03-17T20:26:00Z" w16du:dateUtc="2025-03-18T02:26:00Z"/>
                  <w:rFonts w:asciiTheme="minorHAnsi" w:eastAsiaTheme="minorEastAsia" w:hAnsiTheme="minorHAnsi" w:cstheme="minorBidi"/>
                  <w:b w:val="0"/>
                  <w:bCs w:val="0"/>
                  <w:kern w:val="2"/>
                  <w:lang w:val="es-MX" w:eastAsia="es-MX"/>
                  <w14:ligatures w14:val="standardContextual"/>
                </w:rPr>
              </w:rPrChange>
            </w:rPr>
          </w:pPr>
          <w:ins w:id="84" w:author="LUISA CRISTINA VILLANUEVA DIAZ" w:date="2025-03-17T20:26:00Z" w16du:dateUtc="2025-03-18T02:26:00Z">
            <w:r w:rsidRPr="00123EA7">
              <w:rPr>
                <w:rStyle w:val="Hipervnculo"/>
                <w:rFonts w:ascii="Times New Roman" w:hAnsi="Times New Roman"/>
                <w:sz w:val="22"/>
                <w:szCs w:val="22"/>
                <w:rPrChange w:id="85" w:author="JAQUELINE GONGORA TUN" w:date="2025-03-21T00:14:00Z" w16du:dateUtc="2025-03-21T06:14:00Z">
                  <w:rPr>
                    <w:rStyle w:val="Hipervnculo"/>
                    <w:rFonts w:cs="Arial"/>
                  </w:rPr>
                </w:rPrChange>
              </w:rPr>
              <w:fldChar w:fldCharType="begin"/>
            </w:r>
            <w:r w:rsidRPr="00123EA7">
              <w:rPr>
                <w:rStyle w:val="Hipervnculo"/>
                <w:rFonts w:ascii="Times New Roman" w:hAnsi="Times New Roman"/>
                <w:sz w:val="22"/>
                <w:szCs w:val="22"/>
                <w:rPrChange w:id="86" w:author="JAQUELINE GONGORA TUN" w:date="2025-03-21T00:14:00Z" w16du:dateUtc="2025-03-21T06:14:00Z">
                  <w:rPr>
                    <w:rStyle w:val="Hipervnculo"/>
                    <w:rFonts w:cs="Arial"/>
                  </w:rPr>
                </w:rPrChange>
              </w:rPr>
              <w:instrText xml:space="preserve"> </w:instrText>
            </w:r>
            <w:r w:rsidRPr="00123EA7">
              <w:rPr>
                <w:rFonts w:ascii="Times New Roman" w:hAnsi="Times New Roman"/>
                <w:sz w:val="22"/>
                <w:szCs w:val="22"/>
                <w:rPrChange w:id="87" w:author="JAQUELINE GONGORA TUN" w:date="2025-03-21T00:14:00Z" w16du:dateUtc="2025-03-21T06:14:00Z">
                  <w:rPr>
                    <w:rFonts w:cs="Arial"/>
                  </w:rPr>
                </w:rPrChange>
              </w:rPr>
              <w:instrText>HYPERLINK \l "_Toc193135598"</w:instrText>
            </w:r>
            <w:r w:rsidRPr="00123EA7">
              <w:rPr>
                <w:rStyle w:val="Hipervnculo"/>
                <w:rFonts w:ascii="Times New Roman" w:hAnsi="Times New Roman"/>
                <w:sz w:val="22"/>
                <w:szCs w:val="22"/>
                <w:rPrChange w:id="88" w:author="JAQUELINE GONGORA TUN" w:date="2025-03-21T00:14:00Z" w16du:dateUtc="2025-03-21T06:14:00Z">
                  <w:rPr>
                    <w:rStyle w:val="Hipervnculo"/>
                    <w:rFonts w:cs="Arial"/>
                  </w:rPr>
                </w:rPrChange>
              </w:rPr>
              <w:instrText xml:space="preserve"> </w:instrText>
            </w:r>
          </w:ins>
          <w:ins w:id="89" w:author="JAQUELINE GONGORA TUN" w:date="2025-03-20T23:02:00Z" w16du:dateUtc="2025-03-21T05:02:00Z">
            <w:r w:rsidR="00D546C9" w:rsidRPr="00123EA7">
              <w:rPr>
                <w:rStyle w:val="Hipervnculo"/>
                <w:rFonts w:ascii="Times New Roman" w:hAnsi="Times New Roman"/>
                <w:sz w:val="22"/>
                <w:szCs w:val="22"/>
                <w:rPrChange w:id="90" w:author="JAQUELINE GONGORA TUN" w:date="2025-03-21T00:14:00Z" w16du:dateUtc="2025-03-21T06:14:00Z">
                  <w:rPr>
                    <w:rStyle w:val="Hipervnculo"/>
                    <w:rFonts w:asciiTheme="minorHAnsi" w:hAnsiTheme="minorHAnsi" w:cstheme="minorHAnsi"/>
                    <w:sz w:val="22"/>
                    <w:szCs w:val="22"/>
                  </w:rPr>
                </w:rPrChange>
              </w:rPr>
            </w:r>
          </w:ins>
          <w:ins w:id="91" w:author="LUISA CRISTINA VILLANUEVA DIAZ" w:date="2025-03-17T20:26:00Z" w16du:dateUtc="2025-03-18T02:26:00Z">
            <w:r w:rsidRPr="00123EA7">
              <w:rPr>
                <w:rStyle w:val="Hipervnculo"/>
                <w:rFonts w:ascii="Times New Roman" w:hAnsi="Times New Roman"/>
                <w:sz w:val="22"/>
                <w:szCs w:val="22"/>
                <w:rPrChange w:id="92" w:author="JAQUELINE GONGORA TUN" w:date="2025-03-21T00:14:00Z" w16du:dateUtc="2025-03-21T06:14:00Z">
                  <w:rPr>
                    <w:rStyle w:val="Hipervnculo"/>
                    <w:rFonts w:cs="Arial"/>
                  </w:rPr>
                </w:rPrChange>
              </w:rPr>
              <w:fldChar w:fldCharType="separate"/>
            </w:r>
            <w:r w:rsidRPr="00123EA7">
              <w:rPr>
                <w:rStyle w:val="Hipervnculo"/>
                <w:rFonts w:ascii="Times New Roman" w:hAnsi="Times New Roman"/>
                <w:sz w:val="22"/>
                <w:szCs w:val="22"/>
                <w:lang w:val="es-MX"/>
                <w:rPrChange w:id="93" w:author="JAQUELINE GONGORA TUN" w:date="2025-03-21T00:14:00Z" w16du:dateUtc="2025-03-21T06:14:00Z">
                  <w:rPr>
                    <w:rStyle w:val="Hipervnculo"/>
                    <w:rFonts w:cs="Arial"/>
                    <w:lang w:val="es-MX"/>
                  </w:rPr>
                </w:rPrChange>
              </w:rPr>
              <w:t>Contenido</w:t>
            </w:r>
            <w:r w:rsidRPr="00123EA7">
              <w:rPr>
                <w:rFonts w:ascii="Times New Roman" w:hAnsi="Times New Roman"/>
                <w:webHidden/>
                <w:sz w:val="22"/>
                <w:szCs w:val="22"/>
                <w:rPrChange w:id="94" w:author="JAQUELINE GONGORA TUN" w:date="2025-03-21T00:14:00Z" w16du:dateUtc="2025-03-21T06:14:00Z">
                  <w:rPr>
                    <w:rFonts w:cs="Arial"/>
                    <w:webHidden/>
                  </w:rPr>
                </w:rPrChange>
              </w:rPr>
              <w:tab/>
            </w:r>
            <w:r w:rsidRPr="00123EA7">
              <w:rPr>
                <w:rFonts w:ascii="Times New Roman" w:hAnsi="Times New Roman"/>
                <w:webHidden/>
                <w:sz w:val="22"/>
                <w:szCs w:val="22"/>
                <w:rPrChange w:id="95" w:author="JAQUELINE GONGORA TUN" w:date="2025-03-21T00:14:00Z" w16du:dateUtc="2025-03-21T06:14:00Z">
                  <w:rPr>
                    <w:rFonts w:cs="Arial"/>
                    <w:webHidden/>
                  </w:rPr>
                </w:rPrChange>
              </w:rPr>
              <w:fldChar w:fldCharType="begin"/>
            </w:r>
            <w:r w:rsidRPr="00123EA7">
              <w:rPr>
                <w:rFonts w:ascii="Times New Roman" w:hAnsi="Times New Roman"/>
                <w:webHidden/>
                <w:sz w:val="22"/>
                <w:szCs w:val="22"/>
                <w:rPrChange w:id="96" w:author="JAQUELINE GONGORA TUN" w:date="2025-03-21T00:14:00Z" w16du:dateUtc="2025-03-21T06:14:00Z">
                  <w:rPr>
                    <w:rFonts w:cs="Arial"/>
                    <w:webHidden/>
                  </w:rPr>
                </w:rPrChange>
              </w:rPr>
              <w:instrText xml:space="preserve"> PAGEREF _Toc193135598 \h </w:instrText>
            </w:r>
          </w:ins>
          <w:r w:rsidRPr="00123EA7">
            <w:rPr>
              <w:rFonts w:ascii="Times New Roman" w:hAnsi="Times New Roman"/>
              <w:webHidden/>
              <w:sz w:val="22"/>
              <w:szCs w:val="22"/>
              <w:rPrChange w:id="97" w:author="JAQUELINE GONGORA TUN" w:date="2025-03-21T00:14:00Z" w16du:dateUtc="2025-03-21T06:14:00Z">
                <w:rPr>
                  <w:rFonts w:asciiTheme="minorHAnsi" w:hAnsiTheme="minorHAnsi" w:cstheme="minorHAnsi"/>
                  <w:webHidden/>
                  <w:sz w:val="22"/>
                  <w:szCs w:val="22"/>
                </w:rPr>
              </w:rPrChange>
            </w:rPr>
          </w:r>
          <w:r w:rsidRPr="00123EA7">
            <w:rPr>
              <w:rFonts w:ascii="Times New Roman" w:hAnsi="Times New Roman"/>
              <w:webHidden/>
              <w:sz w:val="22"/>
              <w:szCs w:val="22"/>
              <w:rPrChange w:id="98" w:author="JAQUELINE GONGORA TUN" w:date="2025-03-21T00:14:00Z" w16du:dateUtc="2025-03-21T06:14:00Z">
                <w:rPr>
                  <w:rFonts w:cs="Arial"/>
                  <w:webHidden/>
                </w:rPr>
              </w:rPrChange>
            </w:rPr>
            <w:fldChar w:fldCharType="separate"/>
          </w:r>
          <w:ins w:id="99" w:author="JAQUELINE GONGORA TUN" w:date="2025-03-20T23:02:00Z" w16du:dateUtc="2025-03-21T05:02:00Z">
            <w:r w:rsidR="00D546C9" w:rsidRPr="00123EA7">
              <w:rPr>
                <w:rFonts w:ascii="Times New Roman" w:hAnsi="Times New Roman"/>
                <w:webHidden/>
                <w:sz w:val="22"/>
                <w:szCs w:val="22"/>
                <w:rPrChange w:id="100" w:author="JAQUELINE GONGORA TUN" w:date="2025-03-21T00:14:00Z" w16du:dateUtc="2025-03-21T06:14:00Z">
                  <w:rPr>
                    <w:rFonts w:asciiTheme="minorHAnsi" w:hAnsiTheme="minorHAnsi" w:cstheme="minorHAnsi"/>
                    <w:webHidden/>
                    <w:sz w:val="22"/>
                    <w:szCs w:val="22"/>
                  </w:rPr>
                </w:rPrChange>
              </w:rPr>
              <w:t>2</w:t>
            </w:r>
          </w:ins>
          <w:ins w:id="101" w:author="LUISA CRISTINA VILLANUEVA DIAZ" w:date="2025-03-17T20:26:00Z" w16du:dateUtc="2025-03-18T02:26:00Z">
            <w:r w:rsidRPr="00123EA7">
              <w:rPr>
                <w:rFonts w:ascii="Times New Roman" w:hAnsi="Times New Roman"/>
                <w:webHidden/>
                <w:sz w:val="22"/>
                <w:szCs w:val="22"/>
                <w:rPrChange w:id="102" w:author="JAQUELINE GONGORA TUN" w:date="2025-03-21T00:14:00Z" w16du:dateUtc="2025-03-21T06:14:00Z">
                  <w:rPr>
                    <w:rFonts w:cs="Arial"/>
                    <w:webHidden/>
                  </w:rPr>
                </w:rPrChange>
              </w:rPr>
              <w:fldChar w:fldCharType="end"/>
            </w:r>
            <w:r w:rsidRPr="00123EA7">
              <w:rPr>
                <w:rStyle w:val="Hipervnculo"/>
                <w:rFonts w:ascii="Times New Roman" w:hAnsi="Times New Roman"/>
                <w:sz w:val="22"/>
                <w:szCs w:val="22"/>
                <w:rPrChange w:id="103" w:author="JAQUELINE GONGORA TUN" w:date="2025-03-21T00:14:00Z" w16du:dateUtc="2025-03-21T06:14:00Z">
                  <w:rPr>
                    <w:rStyle w:val="Hipervnculo"/>
                    <w:rFonts w:cs="Arial"/>
                  </w:rPr>
                </w:rPrChange>
              </w:rPr>
              <w:fldChar w:fldCharType="end"/>
            </w:r>
          </w:ins>
        </w:p>
        <w:p w14:paraId="26EA94FF" w14:textId="11784CDF" w:rsidR="001834F1" w:rsidRPr="00123EA7" w:rsidRDefault="001834F1">
          <w:pPr>
            <w:pStyle w:val="TDC2"/>
            <w:tabs>
              <w:tab w:val="right" w:leader="dot" w:pos="9350"/>
            </w:tabs>
            <w:rPr>
              <w:ins w:id="104" w:author="JAQUELINE GONGORA TUN" w:date="2025-03-20T22:59:00Z" w16du:dateUtc="2025-03-21T04:59:00Z"/>
              <w:rStyle w:val="Hipervnculo"/>
              <w:rFonts w:ascii="Times New Roman" w:hAnsi="Times New Roman"/>
              <w:noProof/>
              <w:rPrChange w:id="105" w:author="JAQUELINE GONGORA TUN" w:date="2025-03-21T00:14:00Z" w16du:dateUtc="2025-03-21T06:14:00Z">
                <w:rPr>
                  <w:ins w:id="106" w:author="JAQUELINE GONGORA TUN" w:date="2025-03-20T22:59:00Z" w16du:dateUtc="2025-03-21T04:59:00Z"/>
                  <w:rStyle w:val="Hipervnculo"/>
                  <w:rFonts w:asciiTheme="minorHAnsi" w:hAnsiTheme="minorHAnsi" w:cstheme="minorHAnsi"/>
                  <w:noProof/>
                </w:rPr>
              </w:rPrChange>
            </w:rPr>
          </w:pPr>
          <w:ins w:id="107" w:author="LUISA CRISTINA VILLANUEVA DIAZ" w:date="2025-03-17T20:26:00Z" w16du:dateUtc="2025-03-18T02:26:00Z">
            <w:r w:rsidRPr="00123EA7">
              <w:rPr>
                <w:rStyle w:val="Hipervnculo"/>
                <w:rFonts w:ascii="Times New Roman" w:hAnsi="Times New Roman"/>
                <w:noProof/>
                <w:rPrChange w:id="108" w:author="JAQUELINE GONGORA TUN" w:date="2025-03-21T00:14:00Z" w16du:dateUtc="2025-03-21T06:14:00Z">
                  <w:rPr>
                    <w:rStyle w:val="Hipervnculo"/>
                    <w:noProof/>
                  </w:rPr>
                </w:rPrChange>
              </w:rPr>
              <w:fldChar w:fldCharType="begin"/>
            </w:r>
            <w:r w:rsidRPr="00123EA7">
              <w:rPr>
                <w:rStyle w:val="Hipervnculo"/>
                <w:rFonts w:ascii="Times New Roman" w:hAnsi="Times New Roman"/>
                <w:noProof/>
                <w:rPrChange w:id="109" w:author="JAQUELINE GONGORA TUN" w:date="2025-03-21T00:14:00Z" w16du:dateUtc="2025-03-21T06:14:00Z">
                  <w:rPr>
                    <w:rStyle w:val="Hipervnculo"/>
                    <w:noProof/>
                  </w:rPr>
                </w:rPrChange>
              </w:rPr>
              <w:instrText xml:space="preserve"> </w:instrText>
            </w:r>
            <w:r w:rsidRPr="00123EA7">
              <w:rPr>
                <w:rFonts w:ascii="Times New Roman" w:hAnsi="Times New Roman"/>
                <w:noProof/>
                <w:rPrChange w:id="110" w:author="JAQUELINE GONGORA TUN" w:date="2025-03-21T00:14:00Z" w16du:dateUtc="2025-03-21T06:14:00Z">
                  <w:rPr>
                    <w:noProof/>
                  </w:rPr>
                </w:rPrChange>
              </w:rPr>
              <w:instrText>HYPERLINK \l "_Toc193135599"</w:instrText>
            </w:r>
            <w:r w:rsidRPr="00123EA7">
              <w:rPr>
                <w:rStyle w:val="Hipervnculo"/>
                <w:rFonts w:ascii="Times New Roman" w:hAnsi="Times New Roman"/>
                <w:noProof/>
                <w:rPrChange w:id="111" w:author="JAQUELINE GONGORA TUN" w:date="2025-03-21T00:14:00Z" w16du:dateUtc="2025-03-21T06:14:00Z">
                  <w:rPr>
                    <w:rStyle w:val="Hipervnculo"/>
                    <w:noProof/>
                  </w:rPr>
                </w:rPrChange>
              </w:rPr>
              <w:instrText xml:space="preserve"> </w:instrText>
            </w:r>
          </w:ins>
          <w:ins w:id="112" w:author="JAQUELINE GONGORA TUN" w:date="2025-03-20T23:02:00Z" w16du:dateUtc="2025-03-21T05:02:00Z">
            <w:r w:rsidR="00D546C9" w:rsidRPr="00123EA7">
              <w:rPr>
                <w:rStyle w:val="Hipervnculo"/>
                <w:rFonts w:ascii="Times New Roman" w:hAnsi="Times New Roman"/>
                <w:noProof/>
                <w:rPrChange w:id="113" w:author="JAQUELINE GONGORA TUN" w:date="2025-03-21T00:14:00Z" w16du:dateUtc="2025-03-21T06:14:00Z">
                  <w:rPr>
                    <w:rStyle w:val="Hipervnculo"/>
                    <w:rFonts w:asciiTheme="minorHAnsi" w:hAnsiTheme="minorHAnsi" w:cstheme="minorHAnsi"/>
                    <w:noProof/>
                  </w:rPr>
                </w:rPrChange>
              </w:rPr>
            </w:r>
          </w:ins>
          <w:ins w:id="114" w:author="LUISA CRISTINA VILLANUEVA DIAZ" w:date="2025-03-17T20:26:00Z" w16du:dateUtc="2025-03-18T02:26:00Z">
            <w:r w:rsidRPr="00123EA7">
              <w:rPr>
                <w:rStyle w:val="Hipervnculo"/>
                <w:rFonts w:ascii="Times New Roman" w:hAnsi="Times New Roman"/>
                <w:noProof/>
                <w:rPrChange w:id="115" w:author="JAQUELINE GONGORA TUN" w:date="2025-03-21T00:14:00Z" w16du:dateUtc="2025-03-21T06:14:00Z">
                  <w:rPr>
                    <w:rStyle w:val="Hipervnculo"/>
                    <w:noProof/>
                  </w:rPr>
                </w:rPrChange>
              </w:rPr>
              <w:fldChar w:fldCharType="separate"/>
            </w:r>
            <w:r w:rsidRPr="00123EA7">
              <w:rPr>
                <w:rStyle w:val="Hipervnculo"/>
                <w:rFonts w:ascii="Times New Roman" w:hAnsi="Times New Roman"/>
                <w:b/>
                <w:bCs/>
                <w:noProof/>
                <w:lang w:val="es-MX"/>
                <w:rPrChange w:id="116" w:author="JAQUELINE GONGORA TUN" w:date="2025-03-21T00:14:00Z" w16du:dateUtc="2025-03-21T06:14:00Z">
                  <w:rPr>
                    <w:rStyle w:val="Hipervnculo"/>
                    <w:rFonts w:cstheme="minorHAnsi"/>
                    <w:b/>
                    <w:bCs/>
                    <w:noProof/>
                    <w:lang w:val="es-MX"/>
                  </w:rPr>
                </w:rPrChange>
              </w:rPr>
              <w:t>Propósito</w:t>
            </w:r>
            <w:r w:rsidRPr="00123EA7">
              <w:rPr>
                <w:rFonts w:ascii="Times New Roman" w:hAnsi="Times New Roman"/>
                <w:noProof/>
                <w:webHidden/>
                <w:rPrChange w:id="117" w:author="JAQUELINE GONGORA TUN" w:date="2025-03-21T00:14:00Z" w16du:dateUtc="2025-03-21T06:14:00Z">
                  <w:rPr>
                    <w:noProof/>
                    <w:webHidden/>
                  </w:rPr>
                </w:rPrChange>
              </w:rPr>
              <w:tab/>
            </w:r>
            <w:r w:rsidRPr="00123EA7">
              <w:rPr>
                <w:rFonts w:ascii="Times New Roman" w:hAnsi="Times New Roman"/>
                <w:noProof/>
                <w:webHidden/>
                <w:rPrChange w:id="118" w:author="JAQUELINE GONGORA TUN" w:date="2025-03-21T00:14:00Z" w16du:dateUtc="2025-03-21T06:14:00Z">
                  <w:rPr>
                    <w:noProof/>
                    <w:webHidden/>
                  </w:rPr>
                </w:rPrChange>
              </w:rPr>
              <w:fldChar w:fldCharType="begin"/>
            </w:r>
            <w:r w:rsidRPr="00123EA7">
              <w:rPr>
                <w:rFonts w:ascii="Times New Roman" w:hAnsi="Times New Roman"/>
                <w:noProof/>
                <w:webHidden/>
                <w:rPrChange w:id="119" w:author="JAQUELINE GONGORA TUN" w:date="2025-03-21T00:14:00Z" w16du:dateUtc="2025-03-21T06:14:00Z">
                  <w:rPr>
                    <w:noProof/>
                    <w:webHidden/>
                  </w:rPr>
                </w:rPrChange>
              </w:rPr>
              <w:instrText xml:space="preserve"> PAGEREF _Toc193135599 \h </w:instrText>
            </w:r>
          </w:ins>
          <w:r w:rsidRPr="00123EA7">
            <w:rPr>
              <w:rFonts w:ascii="Times New Roman" w:hAnsi="Times New Roman"/>
              <w:noProof/>
              <w:webHidden/>
              <w:rPrChange w:id="120" w:author="JAQUELINE GONGORA TUN" w:date="2025-03-21T00:14:00Z" w16du:dateUtc="2025-03-21T06:14:00Z">
                <w:rPr>
                  <w:rFonts w:asciiTheme="minorHAnsi" w:hAnsiTheme="minorHAnsi" w:cstheme="minorHAnsi"/>
                  <w:noProof/>
                  <w:webHidden/>
                </w:rPr>
              </w:rPrChange>
            </w:rPr>
          </w:r>
          <w:r w:rsidRPr="00123EA7">
            <w:rPr>
              <w:rFonts w:ascii="Times New Roman" w:hAnsi="Times New Roman"/>
              <w:noProof/>
              <w:webHidden/>
              <w:rPrChange w:id="121" w:author="JAQUELINE GONGORA TUN" w:date="2025-03-21T00:14:00Z" w16du:dateUtc="2025-03-21T06:14:00Z">
                <w:rPr>
                  <w:noProof/>
                  <w:webHidden/>
                </w:rPr>
              </w:rPrChange>
            </w:rPr>
            <w:fldChar w:fldCharType="separate"/>
          </w:r>
          <w:ins w:id="122" w:author="JAQUELINE GONGORA TUN" w:date="2025-03-20T23:02:00Z" w16du:dateUtc="2025-03-21T05:02:00Z">
            <w:r w:rsidR="00D546C9" w:rsidRPr="00123EA7">
              <w:rPr>
                <w:rFonts w:ascii="Times New Roman" w:hAnsi="Times New Roman"/>
                <w:noProof/>
                <w:webHidden/>
                <w:rPrChange w:id="123" w:author="JAQUELINE GONGORA TUN" w:date="2025-03-21T00:14:00Z" w16du:dateUtc="2025-03-21T06:14:00Z">
                  <w:rPr>
                    <w:rFonts w:asciiTheme="minorHAnsi" w:hAnsiTheme="minorHAnsi" w:cstheme="minorHAnsi"/>
                    <w:noProof/>
                    <w:webHidden/>
                  </w:rPr>
                </w:rPrChange>
              </w:rPr>
              <w:t>2</w:t>
            </w:r>
          </w:ins>
          <w:ins w:id="124" w:author="LUISA CRISTINA VILLANUEVA DIAZ" w:date="2025-03-17T20:26:00Z" w16du:dateUtc="2025-03-18T02:26:00Z">
            <w:r w:rsidRPr="00123EA7">
              <w:rPr>
                <w:rFonts w:ascii="Times New Roman" w:hAnsi="Times New Roman"/>
                <w:noProof/>
                <w:webHidden/>
                <w:rPrChange w:id="125" w:author="JAQUELINE GONGORA TUN" w:date="2025-03-21T00:14:00Z" w16du:dateUtc="2025-03-21T06:14:00Z">
                  <w:rPr>
                    <w:noProof/>
                    <w:webHidden/>
                  </w:rPr>
                </w:rPrChange>
              </w:rPr>
              <w:fldChar w:fldCharType="end"/>
            </w:r>
            <w:r w:rsidRPr="00123EA7">
              <w:rPr>
                <w:rStyle w:val="Hipervnculo"/>
                <w:rFonts w:ascii="Times New Roman" w:hAnsi="Times New Roman"/>
                <w:noProof/>
                <w:rPrChange w:id="126" w:author="JAQUELINE GONGORA TUN" w:date="2025-03-21T00:14:00Z" w16du:dateUtc="2025-03-21T06:14:00Z">
                  <w:rPr>
                    <w:rStyle w:val="Hipervnculo"/>
                    <w:noProof/>
                  </w:rPr>
                </w:rPrChange>
              </w:rPr>
              <w:fldChar w:fldCharType="end"/>
            </w:r>
          </w:ins>
        </w:p>
        <w:p w14:paraId="3386ED2D" w14:textId="4B4B5633" w:rsidR="00D546C9" w:rsidRPr="00123EA7" w:rsidRDefault="00D546C9" w:rsidP="00D546C9">
          <w:pPr>
            <w:rPr>
              <w:ins w:id="127" w:author="LUISA CRISTINA VILLANUEVA DIAZ" w:date="2025-03-17T20:26:00Z" w16du:dateUtc="2025-03-18T02:26:00Z"/>
              <w:rFonts w:ascii="Times New Roman" w:eastAsiaTheme="minorEastAsia" w:hAnsi="Times New Roman"/>
              <w:noProof/>
              <w:rPrChange w:id="128" w:author="JAQUELINE GONGORA TUN" w:date="2025-03-21T00:14:00Z" w16du:dateUtc="2025-03-21T06:14:00Z">
                <w:rPr>
                  <w:ins w:id="129" w:author="LUISA CRISTINA VILLANUEVA DIAZ" w:date="2025-03-17T20:26:00Z" w16du:dateUtc="2025-03-18T02:26:00Z"/>
                  <w:rFonts w:asciiTheme="minorHAnsi" w:eastAsiaTheme="minorEastAsia" w:hAnsiTheme="minorHAnsi" w:cstheme="minorBidi"/>
                  <w:noProof/>
                  <w:kern w:val="2"/>
                  <w:sz w:val="24"/>
                  <w:szCs w:val="24"/>
                  <w:lang w:val="es-MX" w:eastAsia="es-MX"/>
                  <w14:ligatures w14:val="standardContextual"/>
                </w:rPr>
              </w:rPrChange>
            </w:rPr>
            <w:pPrChange w:id="130" w:author="JAQUELINE GONGORA TUN" w:date="2025-03-20T22:59:00Z" w16du:dateUtc="2025-03-21T04:59:00Z">
              <w:pPr>
                <w:pStyle w:val="TDC2"/>
                <w:tabs>
                  <w:tab w:val="right" w:leader="dot" w:pos="9350"/>
                </w:tabs>
              </w:pPr>
            </w:pPrChange>
          </w:pPr>
          <w:ins w:id="131" w:author="JAQUELINE GONGORA TUN" w:date="2025-03-20T22:59:00Z" w16du:dateUtc="2025-03-21T04:59:00Z">
            <w:r w:rsidRPr="00123EA7">
              <w:rPr>
                <w:rFonts w:ascii="Times New Roman" w:eastAsiaTheme="minorEastAsia" w:hAnsi="Times New Roman"/>
                <w:noProof/>
                <w:rPrChange w:id="132" w:author="JAQUELINE GONGORA TUN" w:date="2025-03-21T00:14:00Z" w16du:dateUtc="2025-03-21T06:14:00Z">
                  <w:rPr>
                    <w:rFonts w:eastAsiaTheme="minorEastAsia"/>
                    <w:noProof/>
                  </w:rPr>
                </w:rPrChange>
              </w:rPr>
              <w:t xml:space="preserve">   </w:t>
            </w:r>
            <w:r w:rsidRPr="00123EA7">
              <w:rPr>
                <w:rFonts w:ascii="Times New Roman" w:eastAsiaTheme="minorEastAsia" w:hAnsi="Times New Roman"/>
                <w:b/>
                <w:bCs/>
                <w:noProof/>
                <w:rPrChange w:id="133" w:author="JAQUELINE GONGORA TUN" w:date="2025-03-21T00:14:00Z" w16du:dateUtc="2025-03-21T06:14:00Z">
                  <w:rPr>
                    <w:rFonts w:eastAsiaTheme="minorEastAsia"/>
                  </w:rPr>
                </w:rPrChange>
              </w:rPr>
              <w:t xml:space="preserve"> Desc</w:t>
            </w:r>
          </w:ins>
          <w:ins w:id="134" w:author="JAQUELINE GONGORA TUN" w:date="2025-03-20T23:00:00Z" w16du:dateUtc="2025-03-21T05:00:00Z">
            <w:r w:rsidRPr="00123EA7">
              <w:rPr>
                <w:rFonts w:ascii="Times New Roman" w:eastAsiaTheme="minorEastAsia" w:hAnsi="Times New Roman"/>
                <w:b/>
                <w:bCs/>
                <w:noProof/>
                <w:rPrChange w:id="135" w:author="JAQUELINE GONGORA TUN" w:date="2025-03-21T00:14:00Z" w16du:dateUtc="2025-03-21T06:14:00Z">
                  <w:rPr>
                    <w:rFonts w:eastAsiaTheme="minorEastAsia"/>
                  </w:rPr>
                </w:rPrChange>
              </w:rPr>
              <w:t>ripción de la aplicación</w:t>
            </w:r>
            <w:r w:rsidRPr="00123EA7">
              <w:rPr>
                <w:rFonts w:ascii="Times New Roman" w:eastAsiaTheme="minorEastAsia" w:hAnsi="Times New Roman"/>
                <w:noProof/>
                <w:rPrChange w:id="136" w:author="JAQUELINE GONGORA TUN" w:date="2025-03-21T00:14:00Z" w16du:dateUtc="2025-03-21T06:14:00Z">
                  <w:rPr>
                    <w:rFonts w:eastAsiaTheme="minorEastAsia"/>
                  </w:rPr>
                </w:rPrChange>
              </w:rPr>
              <w:t>………………</w:t>
            </w:r>
          </w:ins>
          <w:r w:rsidR="0032119B">
            <w:rPr>
              <w:rFonts w:ascii="Times New Roman" w:eastAsiaTheme="minorEastAsia" w:hAnsi="Times New Roman"/>
              <w:noProof/>
            </w:rPr>
            <w:t>…...</w:t>
          </w:r>
          <w:ins w:id="137" w:author="JAQUELINE GONGORA TUN" w:date="2025-03-20T23:00:00Z" w16du:dateUtc="2025-03-21T05:00:00Z">
            <w:r w:rsidRPr="00123EA7">
              <w:rPr>
                <w:rFonts w:ascii="Times New Roman" w:eastAsiaTheme="minorEastAsia" w:hAnsi="Times New Roman"/>
                <w:noProof/>
                <w:rPrChange w:id="138" w:author="JAQUELINE GONGORA TUN" w:date="2025-03-21T00:14:00Z" w16du:dateUtc="2025-03-21T06:14:00Z">
                  <w:rPr>
                    <w:rFonts w:eastAsiaTheme="minorEastAsia"/>
                  </w:rPr>
                </w:rPrChange>
              </w:rPr>
              <w:t>…………</w:t>
            </w:r>
          </w:ins>
          <w:ins w:id="139" w:author="JAQUELINE GONGORA TUN" w:date="2025-03-20T23:01:00Z" w16du:dateUtc="2025-03-21T05:01:00Z">
            <w:r w:rsidRPr="00123EA7">
              <w:rPr>
                <w:rFonts w:ascii="Times New Roman" w:eastAsiaTheme="minorEastAsia" w:hAnsi="Times New Roman"/>
                <w:noProof/>
                <w:rPrChange w:id="140" w:author="JAQUELINE GONGORA TUN" w:date="2025-03-21T00:14:00Z" w16du:dateUtc="2025-03-21T06:14:00Z">
                  <w:rPr>
                    <w:rFonts w:asciiTheme="minorHAnsi" w:eastAsiaTheme="minorEastAsia" w:hAnsiTheme="minorHAnsi" w:cstheme="minorHAnsi"/>
                    <w:noProof/>
                  </w:rPr>
                </w:rPrChange>
              </w:rPr>
              <w:t>….</w:t>
            </w:r>
          </w:ins>
          <w:ins w:id="141" w:author="JAQUELINE GONGORA TUN" w:date="2025-03-20T23:00:00Z" w16du:dateUtc="2025-03-21T05:00:00Z">
            <w:r w:rsidRPr="00123EA7">
              <w:rPr>
                <w:rFonts w:ascii="Times New Roman" w:eastAsiaTheme="minorEastAsia" w:hAnsi="Times New Roman"/>
                <w:noProof/>
                <w:rPrChange w:id="142" w:author="JAQUELINE GONGORA TUN" w:date="2025-03-21T00:14:00Z" w16du:dateUtc="2025-03-21T06:14:00Z">
                  <w:rPr>
                    <w:rFonts w:asciiTheme="minorHAnsi" w:eastAsiaTheme="minorEastAsia" w:hAnsiTheme="minorHAnsi" w:cstheme="minorHAnsi"/>
                    <w:b/>
                    <w:bCs/>
                  </w:rPr>
                </w:rPrChange>
              </w:rPr>
              <w:t>……………………………..</w:t>
            </w:r>
            <w:r w:rsidRPr="00123EA7">
              <w:rPr>
                <w:rFonts w:ascii="Times New Roman" w:eastAsiaTheme="minorEastAsia" w:hAnsi="Times New Roman"/>
                <w:noProof/>
                <w:rPrChange w:id="143" w:author="JAQUELINE GONGORA TUN" w:date="2025-03-21T00:14:00Z" w16du:dateUtc="2025-03-21T06:14:00Z">
                  <w:rPr>
                    <w:rFonts w:eastAsiaTheme="minorEastAsia"/>
                  </w:rPr>
                </w:rPrChange>
              </w:rPr>
              <w:t>…………..2</w:t>
            </w:r>
          </w:ins>
        </w:p>
        <w:p w14:paraId="1062BA8E" w14:textId="4102FB09" w:rsidR="001834F1" w:rsidRPr="00123EA7" w:rsidRDefault="001834F1">
          <w:pPr>
            <w:pStyle w:val="TDC2"/>
            <w:tabs>
              <w:tab w:val="right" w:leader="dot" w:pos="9350"/>
            </w:tabs>
            <w:rPr>
              <w:ins w:id="144" w:author="LUISA CRISTINA VILLANUEVA DIAZ" w:date="2025-03-17T20:26:00Z" w16du:dateUtc="2025-03-18T02:26:00Z"/>
              <w:rFonts w:ascii="Times New Roman" w:eastAsiaTheme="minorEastAsia" w:hAnsi="Times New Roman"/>
              <w:noProof/>
              <w:kern w:val="2"/>
              <w:lang w:val="es-MX" w:eastAsia="es-MX"/>
              <w14:ligatures w14:val="standardContextual"/>
              <w:rPrChange w:id="145" w:author="JAQUELINE GONGORA TUN" w:date="2025-03-21T00:14:00Z" w16du:dateUtc="2025-03-21T06:14:00Z">
                <w:rPr>
                  <w:ins w:id="146" w:author="LUISA CRISTINA VILLANUEVA DIAZ" w:date="2025-03-17T20:26:00Z" w16du:dateUtc="2025-03-18T02:26:00Z"/>
                  <w:rFonts w:asciiTheme="minorHAnsi" w:eastAsiaTheme="minorEastAsia" w:hAnsiTheme="minorHAnsi" w:cstheme="minorBidi"/>
                  <w:noProof/>
                  <w:kern w:val="2"/>
                  <w:sz w:val="24"/>
                  <w:szCs w:val="24"/>
                  <w:lang w:val="es-MX" w:eastAsia="es-MX"/>
                  <w14:ligatures w14:val="standardContextual"/>
                </w:rPr>
              </w:rPrChange>
            </w:rPr>
          </w:pPr>
          <w:ins w:id="147" w:author="LUISA CRISTINA VILLANUEVA DIAZ" w:date="2025-03-17T20:26:00Z" w16du:dateUtc="2025-03-18T02:26:00Z">
            <w:r w:rsidRPr="00123EA7">
              <w:rPr>
                <w:rStyle w:val="Hipervnculo"/>
                <w:rFonts w:ascii="Times New Roman" w:hAnsi="Times New Roman"/>
                <w:noProof/>
                <w:rPrChange w:id="148" w:author="JAQUELINE GONGORA TUN" w:date="2025-03-21T00:14:00Z" w16du:dateUtc="2025-03-21T06:14:00Z">
                  <w:rPr>
                    <w:rStyle w:val="Hipervnculo"/>
                    <w:noProof/>
                  </w:rPr>
                </w:rPrChange>
              </w:rPr>
              <w:fldChar w:fldCharType="begin"/>
            </w:r>
            <w:r w:rsidRPr="00123EA7">
              <w:rPr>
                <w:rStyle w:val="Hipervnculo"/>
                <w:rFonts w:ascii="Times New Roman" w:hAnsi="Times New Roman"/>
                <w:noProof/>
                <w:rPrChange w:id="149" w:author="JAQUELINE GONGORA TUN" w:date="2025-03-21T00:14:00Z" w16du:dateUtc="2025-03-21T06:14:00Z">
                  <w:rPr>
                    <w:rStyle w:val="Hipervnculo"/>
                    <w:noProof/>
                  </w:rPr>
                </w:rPrChange>
              </w:rPr>
              <w:instrText xml:space="preserve"> </w:instrText>
            </w:r>
            <w:r w:rsidRPr="00123EA7">
              <w:rPr>
                <w:rFonts w:ascii="Times New Roman" w:hAnsi="Times New Roman"/>
                <w:noProof/>
                <w:rPrChange w:id="150" w:author="JAQUELINE GONGORA TUN" w:date="2025-03-21T00:14:00Z" w16du:dateUtc="2025-03-21T06:14:00Z">
                  <w:rPr>
                    <w:noProof/>
                  </w:rPr>
                </w:rPrChange>
              </w:rPr>
              <w:instrText>HYPERLINK \l "_Toc193135600"</w:instrText>
            </w:r>
            <w:r w:rsidRPr="00123EA7">
              <w:rPr>
                <w:rStyle w:val="Hipervnculo"/>
                <w:rFonts w:ascii="Times New Roman" w:hAnsi="Times New Roman"/>
                <w:noProof/>
                <w:rPrChange w:id="151" w:author="JAQUELINE GONGORA TUN" w:date="2025-03-21T00:14:00Z" w16du:dateUtc="2025-03-21T06:14:00Z">
                  <w:rPr>
                    <w:rStyle w:val="Hipervnculo"/>
                    <w:noProof/>
                  </w:rPr>
                </w:rPrChange>
              </w:rPr>
              <w:instrText xml:space="preserve"> </w:instrText>
            </w:r>
          </w:ins>
          <w:ins w:id="152" w:author="JAQUELINE GONGORA TUN" w:date="2025-03-20T23:02:00Z" w16du:dateUtc="2025-03-21T05:02:00Z">
            <w:r w:rsidR="00D546C9" w:rsidRPr="00123EA7">
              <w:rPr>
                <w:rStyle w:val="Hipervnculo"/>
                <w:rFonts w:ascii="Times New Roman" w:hAnsi="Times New Roman"/>
                <w:noProof/>
                <w:rPrChange w:id="153" w:author="JAQUELINE GONGORA TUN" w:date="2025-03-21T00:14:00Z" w16du:dateUtc="2025-03-21T06:14:00Z">
                  <w:rPr>
                    <w:rStyle w:val="Hipervnculo"/>
                    <w:rFonts w:asciiTheme="minorHAnsi" w:hAnsiTheme="minorHAnsi" w:cstheme="minorHAnsi"/>
                    <w:noProof/>
                  </w:rPr>
                </w:rPrChange>
              </w:rPr>
            </w:r>
          </w:ins>
          <w:ins w:id="154" w:author="LUISA CRISTINA VILLANUEVA DIAZ" w:date="2025-03-17T20:26:00Z" w16du:dateUtc="2025-03-18T02:26:00Z">
            <w:r w:rsidRPr="00123EA7">
              <w:rPr>
                <w:rStyle w:val="Hipervnculo"/>
                <w:rFonts w:ascii="Times New Roman" w:hAnsi="Times New Roman"/>
                <w:noProof/>
                <w:rPrChange w:id="155" w:author="JAQUELINE GONGORA TUN" w:date="2025-03-21T00:14:00Z" w16du:dateUtc="2025-03-21T06:14:00Z">
                  <w:rPr>
                    <w:rStyle w:val="Hipervnculo"/>
                    <w:noProof/>
                  </w:rPr>
                </w:rPrChange>
              </w:rPr>
              <w:fldChar w:fldCharType="separate"/>
            </w:r>
            <w:r w:rsidRPr="00123EA7">
              <w:rPr>
                <w:rStyle w:val="Hipervnculo"/>
                <w:rFonts w:ascii="Times New Roman" w:hAnsi="Times New Roman"/>
                <w:b/>
                <w:bCs/>
                <w:noProof/>
                <w:lang w:val="es-MX"/>
                <w:rPrChange w:id="156" w:author="JAQUELINE GONGORA TUN" w:date="2025-03-21T00:14:00Z" w16du:dateUtc="2025-03-21T06:14:00Z">
                  <w:rPr>
                    <w:rStyle w:val="Hipervnculo"/>
                    <w:rFonts w:cstheme="minorHAnsi"/>
                    <w:b/>
                    <w:bCs/>
                    <w:noProof/>
                    <w:lang w:val="es-MX"/>
                  </w:rPr>
                </w:rPrChange>
              </w:rPr>
              <w:t>Justificación</w:t>
            </w:r>
            <w:r w:rsidRPr="00123EA7">
              <w:rPr>
                <w:rFonts w:ascii="Times New Roman" w:hAnsi="Times New Roman"/>
                <w:noProof/>
                <w:webHidden/>
                <w:rPrChange w:id="157" w:author="JAQUELINE GONGORA TUN" w:date="2025-03-21T00:14:00Z" w16du:dateUtc="2025-03-21T06:14:00Z">
                  <w:rPr>
                    <w:noProof/>
                    <w:webHidden/>
                  </w:rPr>
                </w:rPrChange>
              </w:rPr>
              <w:tab/>
            </w:r>
            <w:r w:rsidRPr="00123EA7">
              <w:rPr>
                <w:rFonts w:ascii="Times New Roman" w:hAnsi="Times New Roman"/>
                <w:noProof/>
                <w:webHidden/>
                <w:rPrChange w:id="158" w:author="JAQUELINE GONGORA TUN" w:date="2025-03-21T00:14:00Z" w16du:dateUtc="2025-03-21T06:14:00Z">
                  <w:rPr>
                    <w:noProof/>
                    <w:webHidden/>
                  </w:rPr>
                </w:rPrChange>
              </w:rPr>
              <w:fldChar w:fldCharType="begin"/>
            </w:r>
            <w:r w:rsidRPr="00123EA7">
              <w:rPr>
                <w:rFonts w:ascii="Times New Roman" w:hAnsi="Times New Roman"/>
                <w:noProof/>
                <w:webHidden/>
                <w:rPrChange w:id="159" w:author="JAQUELINE GONGORA TUN" w:date="2025-03-21T00:14:00Z" w16du:dateUtc="2025-03-21T06:14:00Z">
                  <w:rPr>
                    <w:noProof/>
                    <w:webHidden/>
                  </w:rPr>
                </w:rPrChange>
              </w:rPr>
              <w:instrText xml:space="preserve"> PAGEREF _Toc193135600 \h </w:instrText>
            </w:r>
          </w:ins>
          <w:r w:rsidRPr="00123EA7">
            <w:rPr>
              <w:rFonts w:ascii="Times New Roman" w:hAnsi="Times New Roman"/>
              <w:noProof/>
              <w:webHidden/>
              <w:rPrChange w:id="160" w:author="JAQUELINE GONGORA TUN" w:date="2025-03-21T00:14:00Z" w16du:dateUtc="2025-03-21T06:14:00Z">
                <w:rPr>
                  <w:rFonts w:asciiTheme="minorHAnsi" w:hAnsiTheme="minorHAnsi" w:cstheme="minorHAnsi"/>
                  <w:noProof/>
                  <w:webHidden/>
                </w:rPr>
              </w:rPrChange>
            </w:rPr>
          </w:r>
          <w:r w:rsidRPr="00123EA7">
            <w:rPr>
              <w:rFonts w:ascii="Times New Roman" w:hAnsi="Times New Roman"/>
              <w:noProof/>
              <w:webHidden/>
              <w:rPrChange w:id="161" w:author="JAQUELINE GONGORA TUN" w:date="2025-03-21T00:14:00Z" w16du:dateUtc="2025-03-21T06:14:00Z">
                <w:rPr>
                  <w:noProof/>
                  <w:webHidden/>
                </w:rPr>
              </w:rPrChange>
            </w:rPr>
            <w:fldChar w:fldCharType="separate"/>
          </w:r>
          <w:ins w:id="162" w:author="JAQUELINE GONGORA TUN" w:date="2025-03-20T23:02:00Z" w16du:dateUtc="2025-03-21T05:02:00Z">
            <w:r w:rsidR="00D546C9" w:rsidRPr="00123EA7">
              <w:rPr>
                <w:rFonts w:ascii="Times New Roman" w:hAnsi="Times New Roman"/>
                <w:noProof/>
                <w:webHidden/>
                <w:rPrChange w:id="163" w:author="JAQUELINE GONGORA TUN" w:date="2025-03-21T00:14:00Z" w16du:dateUtc="2025-03-21T06:14:00Z">
                  <w:rPr>
                    <w:rFonts w:asciiTheme="minorHAnsi" w:hAnsiTheme="minorHAnsi" w:cstheme="minorHAnsi"/>
                    <w:noProof/>
                    <w:webHidden/>
                  </w:rPr>
                </w:rPrChange>
              </w:rPr>
              <w:t>3</w:t>
            </w:r>
          </w:ins>
          <w:ins w:id="164" w:author="LUISA CRISTINA VILLANUEVA DIAZ" w:date="2025-03-18T11:54:00Z" w16du:dateUtc="2025-03-18T17:54:00Z">
            <w:del w:id="165" w:author="JAQUELINE GONGORA TUN" w:date="2025-03-20T23:02:00Z" w16du:dateUtc="2025-03-21T05:02:00Z">
              <w:r w:rsidR="00284EBE" w:rsidRPr="00123EA7" w:rsidDel="00D546C9">
                <w:rPr>
                  <w:rFonts w:ascii="Times New Roman" w:hAnsi="Times New Roman"/>
                  <w:noProof/>
                  <w:webHidden/>
                  <w:rPrChange w:id="166" w:author="JAQUELINE GONGORA TUN" w:date="2025-03-21T00:14:00Z" w16du:dateUtc="2025-03-21T06:14:00Z">
                    <w:rPr>
                      <w:rFonts w:asciiTheme="minorHAnsi" w:hAnsiTheme="minorHAnsi" w:cstheme="minorHAnsi"/>
                      <w:noProof/>
                      <w:webHidden/>
                    </w:rPr>
                  </w:rPrChange>
                </w:rPr>
                <w:delText>2</w:delText>
              </w:r>
            </w:del>
          </w:ins>
          <w:ins w:id="167" w:author="LUISA CRISTINA VILLANUEVA DIAZ" w:date="2025-03-17T20:26:00Z" w16du:dateUtc="2025-03-18T02:26:00Z">
            <w:r w:rsidRPr="00123EA7">
              <w:rPr>
                <w:rFonts w:ascii="Times New Roman" w:hAnsi="Times New Roman"/>
                <w:noProof/>
                <w:webHidden/>
                <w:rPrChange w:id="168" w:author="JAQUELINE GONGORA TUN" w:date="2025-03-21T00:14:00Z" w16du:dateUtc="2025-03-21T06:14:00Z">
                  <w:rPr>
                    <w:noProof/>
                    <w:webHidden/>
                  </w:rPr>
                </w:rPrChange>
              </w:rPr>
              <w:fldChar w:fldCharType="end"/>
            </w:r>
            <w:r w:rsidRPr="00123EA7">
              <w:rPr>
                <w:rStyle w:val="Hipervnculo"/>
                <w:rFonts w:ascii="Times New Roman" w:hAnsi="Times New Roman"/>
                <w:noProof/>
                <w:rPrChange w:id="169" w:author="JAQUELINE GONGORA TUN" w:date="2025-03-21T00:14:00Z" w16du:dateUtc="2025-03-21T06:14:00Z">
                  <w:rPr>
                    <w:rStyle w:val="Hipervnculo"/>
                    <w:noProof/>
                  </w:rPr>
                </w:rPrChange>
              </w:rPr>
              <w:fldChar w:fldCharType="end"/>
            </w:r>
          </w:ins>
        </w:p>
        <w:p w14:paraId="369B8ABD" w14:textId="557FC0E2" w:rsidR="001834F1" w:rsidRPr="00123EA7" w:rsidRDefault="001834F1">
          <w:pPr>
            <w:pStyle w:val="TDC2"/>
            <w:tabs>
              <w:tab w:val="right" w:leader="dot" w:pos="9350"/>
            </w:tabs>
            <w:rPr>
              <w:ins w:id="170" w:author="LUISA CRISTINA VILLANUEVA DIAZ" w:date="2025-03-17T20:26:00Z" w16du:dateUtc="2025-03-18T02:26:00Z"/>
              <w:rFonts w:ascii="Times New Roman" w:eastAsiaTheme="minorEastAsia" w:hAnsi="Times New Roman"/>
              <w:noProof/>
              <w:kern w:val="2"/>
              <w:lang w:val="es-MX" w:eastAsia="es-MX"/>
              <w14:ligatures w14:val="standardContextual"/>
              <w:rPrChange w:id="171" w:author="JAQUELINE GONGORA TUN" w:date="2025-03-21T00:14:00Z" w16du:dateUtc="2025-03-21T06:14:00Z">
                <w:rPr>
                  <w:ins w:id="172" w:author="LUISA CRISTINA VILLANUEVA DIAZ" w:date="2025-03-17T20:26:00Z" w16du:dateUtc="2025-03-18T02:26:00Z"/>
                  <w:rFonts w:asciiTheme="minorHAnsi" w:eastAsiaTheme="minorEastAsia" w:hAnsiTheme="minorHAnsi" w:cstheme="minorBidi"/>
                  <w:noProof/>
                  <w:kern w:val="2"/>
                  <w:sz w:val="24"/>
                  <w:szCs w:val="24"/>
                  <w:lang w:val="es-MX" w:eastAsia="es-MX"/>
                  <w14:ligatures w14:val="standardContextual"/>
                </w:rPr>
              </w:rPrChange>
            </w:rPr>
          </w:pPr>
          <w:ins w:id="173" w:author="LUISA CRISTINA VILLANUEVA DIAZ" w:date="2025-03-17T20:26:00Z" w16du:dateUtc="2025-03-18T02:26:00Z">
            <w:r w:rsidRPr="00123EA7">
              <w:rPr>
                <w:rStyle w:val="Hipervnculo"/>
                <w:rFonts w:ascii="Times New Roman" w:hAnsi="Times New Roman"/>
                <w:noProof/>
                <w:rPrChange w:id="174" w:author="JAQUELINE GONGORA TUN" w:date="2025-03-21T00:14:00Z" w16du:dateUtc="2025-03-21T06:14:00Z">
                  <w:rPr>
                    <w:rStyle w:val="Hipervnculo"/>
                    <w:noProof/>
                  </w:rPr>
                </w:rPrChange>
              </w:rPr>
              <w:fldChar w:fldCharType="begin"/>
            </w:r>
            <w:r w:rsidRPr="00123EA7">
              <w:rPr>
                <w:rStyle w:val="Hipervnculo"/>
                <w:rFonts w:ascii="Times New Roman" w:hAnsi="Times New Roman"/>
                <w:noProof/>
                <w:rPrChange w:id="175" w:author="JAQUELINE GONGORA TUN" w:date="2025-03-21T00:14:00Z" w16du:dateUtc="2025-03-21T06:14:00Z">
                  <w:rPr>
                    <w:rStyle w:val="Hipervnculo"/>
                    <w:noProof/>
                  </w:rPr>
                </w:rPrChange>
              </w:rPr>
              <w:instrText xml:space="preserve"> </w:instrText>
            </w:r>
            <w:r w:rsidRPr="00123EA7">
              <w:rPr>
                <w:rFonts w:ascii="Times New Roman" w:hAnsi="Times New Roman"/>
                <w:noProof/>
                <w:rPrChange w:id="176" w:author="JAQUELINE GONGORA TUN" w:date="2025-03-21T00:14:00Z" w16du:dateUtc="2025-03-21T06:14:00Z">
                  <w:rPr>
                    <w:noProof/>
                  </w:rPr>
                </w:rPrChange>
              </w:rPr>
              <w:instrText>HYPERLINK \l "_Toc193135601"</w:instrText>
            </w:r>
            <w:r w:rsidRPr="00123EA7">
              <w:rPr>
                <w:rStyle w:val="Hipervnculo"/>
                <w:rFonts w:ascii="Times New Roman" w:hAnsi="Times New Roman"/>
                <w:noProof/>
                <w:rPrChange w:id="177" w:author="JAQUELINE GONGORA TUN" w:date="2025-03-21T00:14:00Z" w16du:dateUtc="2025-03-21T06:14:00Z">
                  <w:rPr>
                    <w:rStyle w:val="Hipervnculo"/>
                    <w:noProof/>
                  </w:rPr>
                </w:rPrChange>
              </w:rPr>
              <w:instrText xml:space="preserve"> </w:instrText>
            </w:r>
          </w:ins>
          <w:ins w:id="178" w:author="JAQUELINE GONGORA TUN" w:date="2025-03-20T23:02:00Z" w16du:dateUtc="2025-03-21T05:02:00Z">
            <w:r w:rsidR="00D546C9" w:rsidRPr="00123EA7">
              <w:rPr>
                <w:rStyle w:val="Hipervnculo"/>
                <w:rFonts w:ascii="Times New Roman" w:hAnsi="Times New Roman"/>
                <w:noProof/>
                <w:rPrChange w:id="179" w:author="JAQUELINE GONGORA TUN" w:date="2025-03-21T00:14:00Z" w16du:dateUtc="2025-03-21T06:14:00Z">
                  <w:rPr>
                    <w:rStyle w:val="Hipervnculo"/>
                    <w:rFonts w:asciiTheme="minorHAnsi" w:hAnsiTheme="minorHAnsi" w:cstheme="minorHAnsi"/>
                    <w:noProof/>
                  </w:rPr>
                </w:rPrChange>
              </w:rPr>
            </w:r>
          </w:ins>
          <w:ins w:id="180" w:author="LUISA CRISTINA VILLANUEVA DIAZ" w:date="2025-03-17T20:26:00Z" w16du:dateUtc="2025-03-18T02:26:00Z">
            <w:r w:rsidRPr="00123EA7">
              <w:rPr>
                <w:rStyle w:val="Hipervnculo"/>
                <w:rFonts w:ascii="Times New Roman" w:hAnsi="Times New Roman"/>
                <w:noProof/>
                <w:rPrChange w:id="181" w:author="JAQUELINE GONGORA TUN" w:date="2025-03-21T00:14:00Z" w16du:dateUtc="2025-03-21T06:14:00Z">
                  <w:rPr>
                    <w:rStyle w:val="Hipervnculo"/>
                    <w:noProof/>
                  </w:rPr>
                </w:rPrChange>
              </w:rPr>
              <w:fldChar w:fldCharType="separate"/>
            </w:r>
            <w:r w:rsidRPr="00123EA7">
              <w:rPr>
                <w:rStyle w:val="Hipervnculo"/>
                <w:rFonts w:ascii="Times New Roman" w:hAnsi="Times New Roman"/>
                <w:b/>
                <w:bCs/>
                <w:noProof/>
                <w:lang w:val="es-MX"/>
                <w:rPrChange w:id="182" w:author="JAQUELINE GONGORA TUN" w:date="2025-03-21T00:14:00Z" w16du:dateUtc="2025-03-21T06:14:00Z">
                  <w:rPr>
                    <w:rStyle w:val="Hipervnculo"/>
                    <w:rFonts w:cstheme="minorHAnsi"/>
                    <w:b/>
                    <w:bCs/>
                    <w:noProof/>
                    <w:lang w:val="es-MX"/>
                  </w:rPr>
                </w:rPrChange>
              </w:rPr>
              <w:t>Beneficios</w:t>
            </w:r>
            <w:r w:rsidRPr="00123EA7">
              <w:rPr>
                <w:rFonts w:ascii="Times New Roman" w:hAnsi="Times New Roman"/>
                <w:noProof/>
                <w:webHidden/>
                <w:rPrChange w:id="183" w:author="JAQUELINE GONGORA TUN" w:date="2025-03-21T00:14:00Z" w16du:dateUtc="2025-03-21T06:14:00Z">
                  <w:rPr>
                    <w:noProof/>
                    <w:webHidden/>
                  </w:rPr>
                </w:rPrChange>
              </w:rPr>
              <w:tab/>
            </w:r>
            <w:r w:rsidRPr="00123EA7">
              <w:rPr>
                <w:rFonts w:ascii="Times New Roman" w:hAnsi="Times New Roman"/>
                <w:noProof/>
                <w:webHidden/>
                <w:rPrChange w:id="184" w:author="JAQUELINE GONGORA TUN" w:date="2025-03-21T00:14:00Z" w16du:dateUtc="2025-03-21T06:14:00Z">
                  <w:rPr>
                    <w:noProof/>
                    <w:webHidden/>
                  </w:rPr>
                </w:rPrChange>
              </w:rPr>
              <w:fldChar w:fldCharType="begin"/>
            </w:r>
            <w:r w:rsidRPr="00123EA7">
              <w:rPr>
                <w:rFonts w:ascii="Times New Roman" w:hAnsi="Times New Roman"/>
                <w:noProof/>
                <w:webHidden/>
                <w:rPrChange w:id="185" w:author="JAQUELINE GONGORA TUN" w:date="2025-03-21T00:14:00Z" w16du:dateUtc="2025-03-21T06:14:00Z">
                  <w:rPr>
                    <w:noProof/>
                    <w:webHidden/>
                  </w:rPr>
                </w:rPrChange>
              </w:rPr>
              <w:instrText xml:space="preserve"> PAGEREF _Toc193135601 \h </w:instrText>
            </w:r>
          </w:ins>
          <w:r w:rsidRPr="00123EA7">
            <w:rPr>
              <w:rFonts w:ascii="Times New Roman" w:hAnsi="Times New Roman"/>
              <w:noProof/>
              <w:webHidden/>
              <w:rPrChange w:id="186" w:author="JAQUELINE GONGORA TUN" w:date="2025-03-21T00:14:00Z" w16du:dateUtc="2025-03-21T06:14:00Z">
                <w:rPr>
                  <w:rFonts w:asciiTheme="minorHAnsi" w:hAnsiTheme="minorHAnsi" w:cstheme="minorHAnsi"/>
                  <w:noProof/>
                  <w:webHidden/>
                </w:rPr>
              </w:rPrChange>
            </w:rPr>
          </w:r>
          <w:r w:rsidRPr="00123EA7">
            <w:rPr>
              <w:rFonts w:ascii="Times New Roman" w:hAnsi="Times New Roman"/>
              <w:noProof/>
              <w:webHidden/>
              <w:rPrChange w:id="187" w:author="JAQUELINE GONGORA TUN" w:date="2025-03-21T00:14:00Z" w16du:dateUtc="2025-03-21T06:14:00Z">
                <w:rPr>
                  <w:noProof/>
                  <w:webHidden/>
                </w:rPr>
              </w:rPrChange>
            </w:rPr>
            <w:fldChar w:fldCharType="separate"/>
          </w:r>
          <w:ins w:id="188" w:author="JAQUELINE GONGORA TUN" w:date="2025-03-20T23:02:00Z" w16du:dateUtc="2025-03-21T05:02:00Z">
            <w:r w:rsidR="00D546C9" w:rsidRPr="00123EA7">
              <w:rPr>
                <w:rFonts w:ascii="Times New Roman" w:hAnsi="Times New Roman"/>
                <w:noProof/>
                <w:webHidden/>
                <w:rPrChange w:id="189" w:author="JAQUELINE GONGORA TUN" w:date="2025-03-21T00:14:00Z" w16du:dateUtc="2025-03-21T06:14:00Z">
                  <w:rPr>
                    <w:rFonts w:asciiTheme="minorHAnsi" w:hAnsiTheme="minorHAnsi" w:cstheme="minorHAnsi"/>
                    <w:noProof/>
                    <w:webHidden/>
                  </w:rPr>
                </w:rPrChange>
              </w:rPr>
              <w:t>3</w:t>
            </w:r>
          </w:ins>
          <w:ins w:id="190" w:author="LUISA CRISTINA VILLANUEVA DIAZ" w:date="2025-03-18T11:54:00Z" w16du:dateUtc="2025-03-18T17:54:00Z">
            <w:del w:id="191" w:author="JAQUELINE GONGORA TUN" w:date="2025-03-20T23:02:00Z" w16du:dateUtc="2025-03-21T05:02:00Z">
              <w:r w:rsidR="00284EBE" w:rsidRPr="00123EA7" w:rsidDel="00D546C9">
                <w:rPr>
                  <w:rFonts w:ascii="Times New Roman" w:hAnsi="Times New Roman"/>
                  <w:noProof/>
                  <w:webHidden/>
                  <w:rPrChange w:id="192" w:author="JAQUELINE GONGORA TUN" w:date="2025-03-21T00:14:00Z" w16du:dateUtc="2025-03-21T06:14:00Z">
                    <w:rPr>
                      <w:rFonts w:asciiTheme="minorHAnsi" w:hAnsiTheme="minorHAnsi" w:cstheme="minorHAnsi"/>
                      <w:noProof/>
                      <w:webHidden/>
                    </w:rPr>
                  </w:rPrChange>
                </w:rPr>
                <w:delText>2</w:delText>
              </w:r>
            </w:del>
          </w:ins>
          <w:ins w:id="193" w:author="LUISA CRISTINA VILLANUEVA DIAZ" w:date="2025-03-17T20:26:00Z" w16du:dateUtc="2025-03-18T02:26:00Z">
            <w:r w:rsidRPr="00123EA7">
              <w:rPr>
                <w:rFonts w:ascii="Times New Roman" w:hAnsi="Times New Roman"/>
                <w:noProof/>
                <w:webHidden/>
                <w:rPrChange w:id="194" w:author="JAQUELINE GONGORA TUN" w:date="2025-03-21T00:14:00Z" w16du:dateUtc="2025-03-21T06:14:00Z">
                  <w:rPr>
                    <w:noProof/>
                    <w:webHidden/>
                  </w:rPr>
                </w:rPrChange>
              </w:rPr>
              <w:fldChar w:fldCharType="end"/>
            </w:r>
            <w:r w:rsidRPr="00123EA7">
              <w:rPr>
                <w:rStyle w:val="Hipervnculo"/>
                <w:rFonts w:ascii="Times New Roman" w:hAnsi="Times New Roman"/>
                <w:noProof/>
                <w:rPrChange w:id="195" w:author="JAQUELINE GONGORA TUN" w:date="2025-03-21T00:14:00Z" w16du:dateUtc="2025-03-21T06:14:00Z">
                  <w:rPr>
                    <w:rStyle w:val="Hipervnculo"/>
                    <w:noProof/>
                  </w:rPr>
                </w:rPrChange>
              </w:rPr>
              <w:fldChar w:fldCharType="end"/>
            </w:r>
          </w:ins>
        </w:p>
        <w:p w14:paraId="0826547F" w14:textId="405B9938" w:rsidR="001834F1" w:rsidRPr="00123EA7" w:rsidRDefault="001834F1">
          <w:pPr>
            <w:pStyle w:val="TDC2"/>
            <w:tabs>
              <w:tab w:val="right" w:leader="dot" w:pos="9350"/>
            </w:tabs>
            <w:rPr>
              <w:ins w:id="196" w:author="LUISA CRISTINA VILLANUEVA DIAZ" w:date="2025-03-17T20:26:00Z" w16du:dateUtc="2025-03-18T02:26:00Z"/>
              <w:rFonts w:ascii="Times New Roman" w:eastAsiaTheme="minorEastAsia" w:hAnsi="Times New Roman"/>
              <w:noProof/>
              <w:kern w:val="2"/>
              <w:lang w:val="es-MX" w:eastAsia="es-MX"/>
              <w14:ligatures w14:val="standardContextual"/>
              <w:rPrChange w:id="197" w:author="JAQUELINE GONGORA TUN" w:date="2025-03-21T00:14:00Z" w16du:dateUtc="2025-03-21T06:14:00Z">
                <w:rPr>
                  <w:ins w:id="198" w:author="LUISA CRISTINA VILLANUEVA DIAZ" w:date="2025-03-17T20:26:00Z" w16du:dateUtc="2025-03-18T02:26:00Z"/>
                  <w:rFonts w:asciiTheme="minorHAnsi" w:eastAsiaTheme="minorEastAsia" w:hAnsiTheme="minorHAnsi" w:cstheme="minorBidi"/>
                  <w:noProof/>
                  <w:kern w:val="2"/>
                  <w:sz w:val="24"/>
                  <w:szCs w:val="24"/>
                  <w:lang w:val="es-MX" w:eastAsia="es-MX"/>
                  <w14:ligatures w14:val="standardContextual"/>
                </w:rPr>
              </w:rPrChange>
            </w:rPr>
          </w:pPr>
          <w:ins w:id="199" w:author="LUISA CRISTINA VILLANUEVA DIAZ" w:date="2025-03-17T20:26:00Z" w16du:dateUtc="2025-03-18T02:26:00Z">
            <w:r w:rsidRPr="00123EA7">
              <w:rPr>
                <w:rStyle w:val="Hipervnculo"/>
                <w:rFonts w:ascii="Times New Roman" w:hAnsi="Times New Roman"/>
                <w:noProof/>
                <w:rPrChange w:id="200" w:author="JAQUELINE GONGORA TUN" w:date="2025-03-21T00:14:00Z" w16du:dateUtc="2025-03-21T06:14:00Z">
                  <w:rPr>
                    <w:rStyle w:val="Hipervnculo"/>
                    <w:noProof/>
                  </w:rPr>
                </w:rPrChange>
              </w:rPr>
              <w:fldChar w:fldCharType="begin"/>
            </w:r>
            <w:r w:rsidRPr="00123EA7">
              <w:rPr>
                <w:rStyle w:val="Hipervnculo"/>
                <w:rFonts w:ascii="Times New Roman" w:hAnsi="Times New Roman"/>
                <w:noProof/>
                <w:rPrChange w:id="201" w:author="JAQUELINE GONGORA TUN" w:date="2025-03-21T00:14:00Z" w16du:dateUtc="2025-03-21T06:14:00Z">
                  <w:rPr>
                    <w:rStyle w:val="Hipervnculo"/>
                    <w:noProof/>
                  </w:rPr>
                </w:rPrChange>
              </w:rPr>
              <w:instrText xml:space="preserve"> </w:instrText>
            </w:r>
            <w:r w:rsidRPr="00123EA7">
              <w:rPr>
                <w:rFonts w:ascii="Times New Roman" w:hAnsi="Times New Roman"/>
                <w:noProof/>
                <w:rPrChange w:id="202" w:author="JAQUELINE GONGORA TUN" w:date="2025-03-21T00:14:00Z" w16du:dateUtc="2025-03-21T06:14:00Z">
                  <w:rPr>
                    <w:noProof/>
                  </w:rPr>
                </w:rPrChange>
              </w:rPr>
              <w:instrText>HYPERLINK \l "_Toc193135602"</w:instrText>
            </w:r>
            <w:r w:rsidRPr="00123EA7">
              <w:rPr>
                <w:rStyle w:val="Hipervnculo"/>
                <w:rFonts w:ascii="Times New Roman" w:hAnsi="Times New Roman"/>
                <w:noProof/>
                <w:rPrChange w:id="203" w:author="JAQUELINE GONGORA TUN" w:date="2025-03-21T00:14:00Z" w16du:dateUtc="2025-03-21T06:14:00Z">
                  <w:rPr>
                    <w:rStyle w:val="Hipervnculo"/>
                    <w:noProof/>
                  </w:rPr>
                </w:rPrChange>
              </w:rPr>
              <w:instrText xml:space="preserve"> </w:instrText>
            </w:r>
          </w:ins>
          <w:ins w:id="204" w:author="JAQUELINE GONGORA TUN" w:date="2025-03-20T23:02:00Z" w16du:dateUtc="2025-03-21T05:02:00Z">
            <w:r w:rsidR="00D546C9" w:rsidRPr="00123EA7">
              <w:rPr>
                <w:rStyle w:val="Hipervnculo"/>
                <w:rFonts w:ascii="Times New Roman" w:hAnsi="Times New Roman"/>
                <w:noProof/>
                <w:rPrChange w:id="205" w:author="JAQUELINE GONGORA TUN" w:date="2025-03-21T00:14:00Z" w16du:dateUtc="2025-03-21T06:14:00Z">
                  <w:rPr>
                    <w:rStyle w:val="Hipervnculo"/>
                    <w:rFonts w:asciiTheme="minorHAnsi" w:hAnsiTheme="minorHAnsi" w:cstheme="minorHAnsi"/>
                    <w:noProof/>
                  </w:rPr>
                </w:rPrChange>
              </w:rPr>
            </w:r>
          </w:ins>
          <w:ins w:id="206" w:author="LUISA CRISTINA VILLANUEVA DIAZ" w:date="2025-03-17T20:26:00Z" w16du:dateUtc="2025-03-18T02:26:00Z">
            <w:r w:rsidRPr="00123EA7">
              <w:rPr>
                <w:rStyle w:val="Hipervnculo"/>
                <w:rFonts w:ascii="Times New Roman" w:hAnsi="Times New Roman"/>
                <w:noProof/>
                <w:rPrChange w:id="207" w:author="JAQUELINE GONGORA TUN" w:date="2025-03-21T00:14:00Z" w16du:dateUtc="2025-03-21T06:14:00Z">
                  <w:rPr>
                    <w:rStyle w:val="Hipervnculo"/>
                    <w:noProof/>
                  </w:rPr>
                </w:rPrChange>
              </w:rPr>
              <w:fldChar w:fldCharType="separate"/>
            </w:r>
            <w:r w:rsidRPr="00123EA7">
              <w:rPr>
                <w:rStyle w:val="Hipervnculo"/>
                <w:rFonts w:ascii="Times New Roman" w:hAnsi="Times New Roman"/>
                <w:b/>
                <w:bCs/>
                <w:noProof/>
                <w:lang w:val="es-MX"/>
                <w:rPrChange w:id="208" w:author="JAQUELINE GONGORA TUN" w:date="2025-03-21T00:14:00Z" w16du:dateUtc="2025-03-21T06:14:00Z">
                  <w:rPr>
                    <w:rStyle w:val="Hipervnculo"/>
                    <w:rFonts w:cstheme="minorHAnsi"/>
                    <w:b/>
                    <w:bCs/>
                    <w:noProof/>
                    <w:lang w:val="es-MX"/>
                  </w:rPr>
                </w:rPrChange>
              </w:rPr>
              <w:t>Funcionalidades</w:t>
            </w:r>
            <w:r w:rsidRPr="00123EA7">
              <w:rPr>
                <w:rFonts w:ascii="Times New Roman" w:hAnsi="Times New Roman"/>
                <w:noProof/>
                <w:webHidden/>
                <w:rPrChange w:id="209" w:author="JAQUELINE GONGORA TUN" w:date="2025-03-21T00:14:00Z" w16du:dateUtc="2025-03-21T06:14:00Z">
                  <w:rPr>
                    <w:noProof/>
                    <w:webHidden/>
                  </w:rPr>
                </w:rPrChange>
              </w:rPr>
              <w:tab/>
            </w:r>
            <w:r w:rsidRPr="00123EA7">
              <w:rPr>
                <w:rFonts w:ascii="Times New Roman" w:hAnsi="Times New Roman"/>
                <w:noProof/>
                <w:webHidden/>
                <w:rPrChange w:id="210" w:author="JAQUELINE GONGORA TUN" w:date="2025-03-21T00:14:00Z" w16du:dateUtc="2025-03-21T06:14:00Z">
                  <w:rPr>
                    <w:noProof/>
                    <w:webHidden/>
                  </w:rPr>
                </w:rPrChange>
              </w:rPr>
              <w:fldChar w:fldCharType="begin"/>
            </w:r>
            <w:r w:rsidRPr="00123EA7">
              <w:rPr>
                <w:rFonts w:ascii="Times New Roman" w:hAnsi="Times New Roman"/>
                <w:noProof/>
                <w:webHidden/>
                <w:rPrChange w:id="211" w:author="JAQUELINE GONGORA TUN" w:date="2025-03-21T00:14:00Z" w16du:dateUtc="2025-03-21T06:14:00Z">
                  <w:rPr>
                    <w:noProof/>
                    <w:webHidden/>
                  </w:rPr>
                </w:rPrChange>
              </w:rPr>
              <w:instrText xml:space="preserve"> PAGEREF _Toc193135602 \h </w:instrText>
            </w:r>
          </w:ins>
          <w:r w:rsidRPr="00123EA7">
            <w:rPr>
              <w:rFonts w:ascii="Times New Roman" w:hAnsi="Times New Roman"/>
              <w:noProof/>
              <w:webHidden/>
              <w:rPrChange w:id="212" w:author="JAQUELINE GONGORA TUN" w:date="2025-03-21T00:14:00Z" w16du:dateUtc="2025-03-21T06:14:00Z">
                <w:rPr>
                  <w:rFonts w:asciiTheme="minorHAnsi" w:hAnsiTheme="minorHAnsi" w:cstheme="minorHAnsi"/>
                  <w:noProof/>
                  <w:webHidden/>
                </w:rPr>
              </w:rPrChange>
            </w:rPr>
          </w:r>
          <w:r w:rsidRPr="00123EA7">
            <w:rPr>
              <w:rFonts w:ascii="Times New Roman" w:hAnsi="Times New Roman"/>
              <w:noProof/>
              <w:webHidden/>
              <w:rPrChange w:id="213" w:author="JAQUELINE GONGORA TUN" w:date="2025-03-21T00:14:00Z" w16du:dateUtc="2025-03-21T06:14:00Z">
                <w:rPr>
                  <w:noProof/>
                  <w:webHidden/>
                </w:rPr>
              </w:rPrChange>
            </w:rPr>
            <w:fldChar w:fldCharType="separate"/>
          </w:r>
          <w:ins w:id="214" w:author="JAQUELINE GONGORA TUN" w:date="2025-03-20T23:02:00Z" w16du:dateUtc="2025-03-21T05:02:00Z">
            <w:r w:rsidR="00D546C9" w:rsidRPr="00123EA7">
              <w:rPr>
                <w:rFonts w:ascii="Times New Roman" w:hAnsi="Times New Roman"/>
                <w:noProof/>
                <w:webHidden/>
                <w:rPrChange w:id="215" w:author="JAQUELINE GONGORA TUN" w:date="2025-03-21T00:14:00Z" w16du:dateUtc="2025-03-21T06:14:00Z">
                  <w:rPr>
                    <w:rFonts w:asciiTheme="minorHAnsi" w:hAnsiTheme="minorHAnsi" w:cstheme="minorHAnsi"/>
                    <w:noProof/>
                    <w:webHidden/>
                  </w:rPr>
                </w:rPrChange>
              </w:rPr>
              <w:t>4</w:t>
            </w:r>
          </w:ins>
          <w:ins w:id="216" w:author="LUISA CRISTINA VILLANUEVA DIAZ" w:date="2025-03-18T11:54:00Z" w16du:dateUtc="2025-03-18T17:54:00Z">
            <w:del w:id="217" w:author="JAQUELINE GONGORA TUN" w:date="2025-03-20T23:02:00Z" w16du:dateUtc="2025-03-21T05:02:00Z">
              <w:r w:rsidR="00284EBE" w:rsidRPr="00123EA7" w:rsidDel="00D546C9">
                <w:rPr>
                  <w:rFonts w:ascii="Times New Roman" w:hAnsi="Times New Roman"/>
                  <w:noProof/>
                  <w:webHidden/>
                  <w:rPrChange w:id="218" w:author="JAQUELINE GONGORA TUN" w:date="2025-03-21T00:14:00Z" w16du:dateUtc="2025-03-21T06:14:00Z">
                    <w:rPr>
                      <w:rFonts w:asciiTheme="minorHAnsi" w:hAnsiTheme="minorHAnsi" w:cstheme="minorHAnsi"/>
                      <w:noProof/>
                      <w:webHidden/>
                    </w:rPr>
                  </w:rPrChange>
                </w:rPr>
                <w:delText>3</w:delText>
              </w:r>
            </w:del>
          </w:ins>
          <w:ins w:id="219" w:author="LUISA CRISTINA VILLANUEVA DIAZ" w:date="2025-03-17T20:26:00Z" w16du:dateUtc="2025-03-18T02:26:00Z">
            <w:r w:rsidRPr="00123EA7">
              <w:rPr>
                <w:rFonts w:ascii="Times New Roman" w:hAnsi="Times New Roman"/>
                <w:noProof/>
                <w:webHidden/>
                <w:rPrChange w:id="220" w:author="JAQUELINE GONGORA TUN" w:date="2025-03-21T00:14:00Z" w16du:dateUtc="2025-03-21T06:14:00Z">
                  <w:rPr>
                    <w:noProof/>
                    <w:webHidden/>
                  </w:rPr>
                </w:rPrChange>
              </w:rPr>
              <w:fldChar w:fldCharType="end"/>
            </w:r>
            <w:r w:rsidRPr="00123EA7">
              <w:rPr>
                <w:rStyle w:val="Hipervnculo"/>
                <w:rFonts w:ascii="Times New Roman" w:hAnsi="Times New Roman"/>
                <w:noProof/>
                <w:rPrChange w:id="221" w:author="JAQUELINE GONGORA TUN" w:date="2025-03-21T00:14:00Z" w16du:dateUtc="2025-03-21T06:14:00Z">
                  <w:rPr>
                    <w:rStyle w:val="Hipervnculo"/>
                    <w:noProof/>
                  </w:rPr>
                </w:rPrChange>
              </w:rPr>
              <w:fldChar w:fldCharType="end"/>
            </w:r>
          </w:ins>
        </w:p>
        <w:p w14:paraId="41844BD3" w14:textId="2A665A46" w:rsidR="001834F1" w:rsidRPr="00123EA7" w:rsidRDefault="001834F1">
          <w:pPr>
            <w:pStyle w:val="TDC2"/>
            <w:tabs>
              <w:tab w:val="right" w:leader="dot" w:pos="9350"/>
            </w:tabs>
            <w:rPr>
              <w:ins w:id="222" w:author="LUISA CRISTINA VILLANUEVA DIAZ" w:date="2025-03-17T20:26:00Z" w16du:dateUtc="2025-03-18T02:26:00Z"/>
              <w:rFonts w:ascii="Times New Roman" w:eastAsiaTheme="minorEastAsia" w:hAnsi="Times New Roman"/>
              <w:noProof/>
              <w:kern w:val="2"/>
              <w:lang w:val="es-MX" w:eastAsia="es-MX"/>
              <w14:ligatures w14:val="standardContextual"/>
              <w:rPrChange w:id="223" w:author="JAQUELINE GONGORA TUN" w:date="2025-03-21T00:14:00Z" w16du:dateUtc="2025-03-21T06:14:00Z">
                <w:rPr>
                  <w:ins w:id="224" w:author="LUISA CRISTINA VILLANUEVA DIAZ" w:date="2025-03-17T20:26:00Z" w16du:dateUtc="2025-03-18T02:26:00Z"/>
                  <w:rFonts w:asciiTheme="minorHAnsi" w:eastAsiaTheme="minorEastAsia" w:hAnsiTheme="minorHAnsi" w:cstheme="minorBidi"/>
                  <w:noProof/>
                  <w:kern w:val="2"/>
                  <w:sz w:val="24"/>
                  <w:szCs w:val="24"/>
                  <w:lang w:val="es-MX" w:eastAsia="es-MX"/>
                  <w14:ligatures w14:val="standardContextual"/>
                </w:rPr>
              </w:rPrChange>
            </w:rPr>
          </w:pPr>
          <w:ins w:id="225" w:author="LUISA CRISTINA VILLANUEVA DIAZ" w:date="2025-03-17T20:26:00Z" w16du:dateUtc="2025-03-18T02:26:00Z">
            <w:r w:rsidRPr="00123EA7">
              <w:rPr>
                <w:rStyle w:val="Hipervnculo"/>
                <w:rFonts w:ascii="Times New Roman" w:hAnsi="Times New Roman"/>
                <w:noProof/>
                <w:rPrChange w:id="226" w:author="JAQUELINE GONGORA TUN" w:date="2025-03-21T00:14:00Z" w16du:dateUtc="2025-03-21T06:14:00Z">
                  <w:rPr>
                    <w:rStyle w:val="Hipervnculo"/>
                    <w:noProof/>
                  </w:rPr>
                </w:rPrChange>
              </w:rPr>
              <w:fldChar w:fldCharType="begin"/>
            </w:r>
            <w:r w:rsidRPr="00123EA7">
              <w:rPr>
                <w:rStyle w:val="Hipervnculo"/>
                <w:rFonts w:ascii="Times New Roman" w:hAnsi="Times New Roman"/>
                <w:noProof/>
                <w:rPrChange w:id="227" w:author="JAQUELINE GONGORA TUN" w:date="2025-03-21T00:14:00Z" w16du:dateUtc="2025-03-21T06:14:00Z">
                  <w:rPr>
                    <w:rStyle w:val="Hipervnculo"/>
                    <w:noProof/>
                  </w:rPr>
                </w:rPrChange>
              </w:rPr>
              <w:instrText xml:space="preserve"> </w:instrText>
            </w:r>
            <w:r w:rsidRPr="00123EA7">
              <w:rPr>
                <w:rFonts w:ascii="Times New Roman" w:hAnsi="Times New Roman"/>
                <w:noProof/>
                <w:rPrChange w:id="228" w:author="JAQUELINE GONGORA TUN" w:date="2025-03-21T00:14:00Z" w16du:dateUtc="2025-03-21T06:14:00Z">
                  <w:rPr>
                    <w:noProof/>
                  </w:rPr>
                </w:rPrChange>
              </w:rPr>
              <w:instrText>HYPERLINK \l "_Toc193135603"</w:instrText>
            </w:r>
            <w:r w:rsidRPr="00123EA7">
              <w:rPr>
                <w:rStyle w:val="Hipervnculo"/>
                <w:rFonts w:ascii="Times New Roman" w:hAnsi="Times New Roman"/>
                <w:noProof/>
                <w:rPrChange w:id="229" w:author="JAQUELINE GONGORA TUN" w:date="2025-03-21T00:14:00Z" w16du:dateUtc="2025-03-21T06:14:00Z">
                  <w:rPr>
                    <w:rStyle w:val="Hipervnculo"/>
                    <w:noProof/>
                  </w:rPr>
                </w:rPrChange>
              </w:rPr>
              <w:instrText xml:space="preserve"> </w:instrText>
            </w:r>
          </w:ins>
          <w:ins w:id="230" w:author="JAQUELINE GONGORA TUN" w:date="2025-03-20T23:02:00Z" w16du:dateUtc="2025-03-21T05:02:00Z">
            <w:r w:rsidR="00D546C9" w:rsidRPr="00123EA7">
              <w:rPr>
                <w:rStyle w:val="Hipervnculo"/>
                <w:rFonts w:ascii="Times New Roman" w:hAnsi="Times New Roman"/>
                <w:noProof/>
                <w:rPrChange w:id="231" w:author="JAQUELINE GONGORA TUN" w:date="2025-03-21T00:14:00Z" w16du:dateUtc="2025-03-21T06:14:00Z">
                  <w:rPr>
                    <w:rStyle w:val="Hipervnculo"/>
                    <w:rFonts w:asciiTheme="minorHAnsi" w:hAnsiTheme="minorHAnsi" w:cstheme="minorHAnsi"/>
                    <w:noProof/>
                  </w:rPr>
                </w:rPrChange>
              </w:rPr>
            </w:r>
          </w:ins>
          <w:ins w:id="232" w:author="LUISA CRISTINA VILLANUEVA DIAZ" w:date="2025-03-17T20:26:00Z" w16du:dateUtc="2025-03-18T02:26:00Z">
            <w:r w:rsidRPr="00123EA7">
              <w:rPr>
                <w:rStyle w:val="Hipervnculo"/>
                <w:rFonts w:ascii="Times New Roman" w:hAnsi="Times New Roman"/>
                <w:noProof/>
                <w:rPrChange w:id="233" w:author="JAQUELINE GONGORA TUN" w:date="2025-03-21T00:14:00Z" w16du:dateUtc="2025-03-21T06:14:00Z">
                  <w:rPr>
                    <w:rStyle w:val="Hipervnculo"/>
                    <w:noProof/>
                  </w:rPr>
                </w:rPrChange>
              </w:rPr>
              <w:fldChar w:fldCharType="separate"/>
            </w:r>
            <w:r w:rsidRPr="00123EA7">
              <w:rPr>
                <w:rStyle w:val="Hipervnculo"/>
                <w:rFonts w:ascii="Times New Roman" w:hAnsi="Times New Roman"/>
                <w:b/>
                <w:bCs/>
                <w:noProof/>
                <w:lang w:val="es-MX"/>
                <w:rPrChange w:id="234" w:author="JAQUELINE GONGORA TUN" w:date="2025-03-21T00:14:00Z" w16du:dateUtc="2025-03-21T06:14:00Z">
                  <w:rPr>
                    <w:rStyle w:val="Hipervnculo"/>
                    <w:rFonts w:cstheme="minorHAnsi"/>
                    <w:b/>
                    <w:bCs/>
                    <w:noProof/>
                    <w:lang w:val="es-MX"/>
                  </w:rPr>
                </w:rPrChange>
              </w:rPr>
              <w:t>Trabajos relacionados</w:t>
            </w:r>
            <w:r w:rsidRPr="00123EA7">
              <w:rPr>
                <w:rFonts w:ascii="Times New Roman" w:hAnsi="Times New Roman"/>
                <w:noProof/>
                <w:webHidden/>
                <w:rPrChange w:id="235" w:author="JAQUELINE GONGORA TUN" w:date="2025-03-21T00:14:00Z" w16du:dateUtc="2025-03-21T06:14:00Z">
                  <w:rPr>
                    <w:noProof/>
                    <w:webHidden/>
                  </w:rPr>
                </w:rPrChange>
              </w:rPr>
              <w:tab/>
            </w:r>
            <w:r w:rsidRPr="00123EA7">
              <w:rPr>
                <w:rFonts w:ascii="Times New Roman" w:hAnsi="Times New Roman"/>
                <w:noProof/>
                <w:webHidden/>
                <w:rPrChange w:id="236" w:author="JAQUELINE GONGORA TUN" w:date="2025-03-21T00:14:00Z" w16du:dateUtc="2025-03-21T06:14:00Z">
                  <w:rPr>
                    <w:noProof/>
                    <w:webHidden/>
                  </w:rPr>
                </w:rPrChange>
              </w:rPr>
              <w:fldChar w:fldCharType="begin"/>
            </w:r>
            <w:r w:rsidRPr="00123EA7">
              <w:rPr>
                <w:rFonts w:ascii="Times New Roman" w:hAnsi="Times New Roman"/>
                <w:noProof/>
                <w:webHidden/>
                <w:rPrChange w:id="237" w:author="JAQUELINE GONGORA TUN" w:date="2025-03-21T00:14:00Z" w16du:dateUtc="2025-03-21T06:14:00Z">
                  <w:rPr>
                    <w:noProof/>
                    <w:webHidden/>
                  </w:rPr>
                </w:rPrChange>
              </w:rPr>
              <w:instrText xml:space="preserve"> PAGEREF _Toc193135603 \h </w:instrText>
            </w:r>
          </w:ins>
          <w:r w:rsidRPr="00123EA7">
            <w:rPr>
              <w:rFonts w:ascii="Times New Roman" w:hAnsi="Times New Roman"/>
              <w:noProof/>
              <w:webHidden/>
              <w:rPrChange w:id="238" w:author="JAQUELINE GONGORA TUN" w:date="2025-03-21T00:14:00Z" w16du:dateUtc="2025-03-21T06:14:00Z">
                <w:rPr>
                  <w:rFonts w:asciiTheme="minorHAnsi" w:hAnsiTheme="minorHAnsi" w:cstheme="minorHAnsi"/>
                  <w:noProof/>
                  <w:webHidden/>
                </w:rPr>
              </w:rPrChange>
            </w:rPr>
          </w:r>
          <w:r w:rsidRPr="00123EA7">
            <w:rPr>
              <w:rFonts w:ascii="Times New Roman" w:hAnsi="Times New Roman"/>
              <w:noProof/>
              <w:webHidden/>
              <w:rPrChange w:id="239" w:author="JAQUELINE GONGORA TUN" w:date="2025-03-21T00:14:00Z" w16du:dateUtc="2025-03-21T06:14:00Z">
                <w:rPr>
                  <w:noProof/>
                  <w:webHidden/>
                </w:rPr>
              </w:rPrChange>
            </w:rPr>
            <w:fldChar w:fldCharType="separate"/>
          </w:r>
          <w:ins w:id="240" w:author="JAQUELINE GONGORA TUN" w:date="2025-03-20T23:02:00Z" w16du:dateUtc="2025-03-21T05:02:00Z">
            <w:r w:rsidR="00D546C9" w:rsidRPr="00123EA7">
              <w:rPr>
                <w:rFonts w:ascii="Times New Roman" w:hAnsi="Times New Roman"/>
                <w:noProof/>
                <w:webHidden/>
                <w:rPrChange w:id="241" w:author="JAQUELINE GONGORA TUN" w:date="2025-03-21T00:14:00Z" w16du:dateUtc="2025-03-21T06:14:00Z">
                  <w:rPr>
                    <w:rFonts w:asciiTheme="minorHAnsi" w:hAnsiTheme="minorHAnsi" w:cstheme="minorHAnsi"/>
                    <w:noProof/>
                    <w:webHidden/>
                  </w:rPr>
                </w:rPrChange>
              </w:rPr>
              <w:t>5</w:t>
            </w:r>
          </w:ins>
          <w:ins w:id="242" w:author="LUISA CRISTINA VILLANUEVA DIAZ" w:date="2025-03-18T11:54:00Z" w16du:dateUtc="2025-03-18T17:54:00Z">
            <w:del w:id="243" w:author="JAQUELINE GONGORA TUN" w:date="2025-03-20T23:02:00Z" w16du:dateUtc="2025-03-21T05:02:00Z">
              <w:r w:rsidR="00284EBE" w:rsidRPr="00123EA7" w:rsidDel="00D546C9">
                <w:rPr>
                  <w:rFonts w:ascii="Times New Roman" w:hAnsi="Times New Roman"/>
                  <w:noProof/>
                  <w:webHidden/>
                  <w:rPrChange w:id="244" w:author="JAQUELINE GONGORA TUN" w:date="2025-03-21T00:14:00Z" w16du:dateUtc="2025-03-21T06:14:00Z">
                    <w:rPr>
                      <w:rFonts w:asciiTheme="minorHAnsi" w:hAnsiTheme="minorHAnsi" w:cstheme="minorHAnsi"/>
                      <w:noProof/>
                      <w:webHidden/>
                    </w:rPr>
                  </w:rPrChange>
                </w:rPr>
                <w:delText>4</w:delText>
              </w:r>
            </w:del>
          </w:ins>
          <w:ins w:id="245" w:author="LUISA CRISTINA VILLANUEVA DIAZ" w:date="2025-03-17T20:26:00Z" w16du:dateUtc="2025-03-18T02:26:00Z">
            <w:r w:rsidRPr="00123EA7">
              <w:rPr>
                <w:rFonts w:ascii="Times New Roman" w:hAnsi="Times New Roman"/>
                <w:noProof/>
                <w:webHidden/>
                <w:rPrChange w:id="246" w:author="JAQUELINE GONGORA TUN" w:date="2025-03-21T00:14:00Z" w16du:dateUtc="2025-03-21T06:14:00Z">
                  <w:rPr>
                    <w:noProof/>
                    <w:webHidden/>
                  </w:rPr>
                </w:rPrChange>
              </w:rPr>
              <w:fldChar w:fldCharType="end"/>
            </w:r>
            <w:r w:rsidRPr="00123EA7">
              <w:rPr>
                <w:rStyle w:val="Hipervnculo"/>
                <w:rFonts w:ascii="Times New Roman" w:hAnsi="Times New Roman"/>
                <w:noProof/>
                <w:rPrChange w:id="247" w:author="JAQUELINE GONGORA TUN" w:date="2025-03-21T00:14:00Z" w16du:dateUtc="2025-03-21T06:14:00Z">
                  <w:rPr>
                    <w:rStyle w:val="Hipervnculo"/>
                    <w:noProof/>
                  </w:rPr>
                </w:rPrChange>
              </w:rPr>
              <w:fldChar w:fldCharType="end"/>
            </w:r>
          </w:ins>
        </w:p>
        <w:p w14:paraId="0B5DC6A1" w14:textId="488BE47F" w:rsidR="001834F1" w:rsidRPr="00123EA7" w:rsidRDefault="001834F1">
          <w:pPr>
            <w:pStyle w:val="TDC2"/>
            <w:tabs>
              <w:tab w:val="right" w:leader="dot" w:pos="9350"/>
            </w:tabs>
            <w:rPr>
              <w:ins w:id="248" w:author="LUISA CRISTINA VILLANUEVA DIAZ" w:date="2025-03-17T20:26:00Z" w16du:dateUtc="2025-03-18T02:26:00Z"/>
              <w:rFonts w:ascii="Times New Roman" w:eastAsiaTheme="minorEastAsia" w:hAnsi="Times New Roman"/>
              <w:noProof/>
              <w:kern w:val="2"/>
              <w:lang w:val="es-MX" w:eastAsia="es-MX"/>
              <w14:ligatures w14:val="standardContextual"/>
              <w:rPrChange w:id="249" w:author="JAQUELINE GONGORA TUN" w:date="2025-03-21T00:14:00Z" w16du:dateUtc="2025-03-21T06:14:00Z">
                <w:rPr>
                  <w:ins w:id="250" w:author="LUISA CRISTINA VILLANUEVA DIAZ" w:date="2025-03-17T20:26:00Z" w16du:dateUtc="2025-03-18T02:26:00Z"/>
                  <w:rFonts w:asciiTheme="minorHAnsi" w:eastAsiaTheme="minorEastAsia" w:hAnsiTheme="minorHAnsi" w:cstheme="minorBidi"/>
                  <w:noProof/>
                  <w:kern w:val="2"/>
                  <w:sz w:val="24"/>
                  <w:szCs w:val="24"/>
                  <w:lang w:val="es-MX" w:eastAsia="es-MX"/>
                  <w14:ligatures w14:val="standardContextual"/>
                </w:rPr>
              </w:rPrChange>
            </w:rPr>
          </w:pPr>
          <w:ins w:id="251" w:author="LUISA CRISTINA VILLANUEVA DIAZ" w:date="2025-03-17T20:26:00Z" w16du:dateUtc="2025-03-18T02:26:00Z">
            <w:r w:rsidRPr="00123EA7">
              <w:rPr>
                <w:rStyle w:val="Hipervnculo"/>
                <w:rFonts w:ascii="Times New Roman" w:hAnsi="Times New Roman"/>
                <w:noProof/>
                <w:rPrChange w:id="252" w:author="JAQUELINE GONGORA TUN" w:date="2025-03-21T00:14:00Z" w16du:dateUtc="2025-03-21T06:14:00Z">
                  <w:rPr>
                    <w:rStyle w:val="Hipervnculo"/>
                    <w:noProof/>
                  </w:rPr>
                </w:rPrChange>
              </w:rPr>
              <w:fldChar w:fldCharType="begin"/>
            </w:r>
            <w:r w:rsidRPr="00123EA7">
              <w:rPr>
                <w:rStyle w:val="Hipervnculo"/>
                <w:rFonts w:ascii="Times New Roman" w:hAnsi="Times New Roman"/>
                <w:noProof/>
                <w:rPrChange w:id="253" w:author="JAQUELINE GONGORA TUN" w:date="2025-03-21T00:14:00Z" w16du:dateUtc="2025-03-21T06:14:00Z">
                  <w:rPr>
                    <w:rStyle w:val="Hipervnculo"/>
                    <w:noProof/>
                  </w:rPr>
                </w:rPrChange>
              </w:rPr>
              <w:instrText xml:space="preserve"> </w:instrText>
            </w:r>
            <w:r w:rsidRPr="00123EA7">
              <w:rPr>
                <w:rFonts w:ascii="Times New Roman" w:hAnsi="Times New Roman"/>
                <w:noProof/>
                <w:rPrChange w:id="254" w:author="JAQUELINE GONGORA TUN" w:date="2025-03-21T00:14:00Z" w16du:dateUtc="2025-03-21T06:14:00Z">
                  <w:rPr>
                    <w:noProof/>
                  </w:rPr>
                </w:rPrChange>
              </w:rPr>
              <w:instrText>HYPERLINK \l "_Toc193135604"</w:instrText>
            </w:r>
            <w:r w:rsidRPr="00123EA7">
              <w:rPr>
                <w:rStyle w:val="Hipervnculo"/>
                <w:rFonts w:ascii="Times New Roman" w:hAnsi="Times New Roman"/>
                <w:noProof/>
                <w:rPrChange w:id="255" w:author="JAQUELINE GONGORA TUN" w:date="2025-03-21T00:14:00Z" w16du:dateUtc="2025-03-21T06:14:00Z">
                  <w:rPr>
                    <w:rStyle w:val="Hipervnculo"/>
                    <w:noProof/>
                  </w:rPr>
                </w:rPrChange>
              </w:rPr>
              <w:instrText xml:space="preserve"> </w:instrText>
            </w:r>
          </w:ins>
          <w:ins w:id="256" w:author="JAQUELINE GONGORA TUN" w:date="2025-03-20T23:02:00Z" w16du:dateUtc="2025-03-21T05:02:00Z">
            <w:r w:rsidR="00D546C9" w:rsidRPr="00123EA7">
              <w:rPr>
                <w:rStyle w:val="Hipervnculo"/>
                <w:rFonts w:ascii="Times New Roman" w:hAnsi="Times New Roman"/>
                <w:noProof/>
                <w:rPrChange w:id="257" w:author="JAQUELINE GONGORA TUN" w:date="2025-03-21T00:14:00Z" w16du:dateUtc="2025-03-21T06:14:00Z">
                  <w:rPr>
                    <w:rStyle w:val="Hipervnculo"/>
                    <w:rFonts w:asciiTheme="minorHAnsi" w:hAnsiTheme="minorHAnsi" w:cstheme="minorHAnsi"/>
                    <w:noProof/>
                  </w:rPr>
                </w:rPrChange>
              </w:rPr>
            </w:r>
          </w:ins>
          <w:ins w:id="258" w:author="LUISA CRISTINA VILLANUEVA DIAZ" w:date="2025-03-17T20:26:00Z" w16du:dateUtc="2025-03-18T02:26:00Z">
            <w:r w:rsidRPr="00123EA7">
              <w:rPr>
                <w:rStyle w:val="Hipervnculo"/>
                <w:rFonts w:ascii="Times New Roman" w:hAnsi="Times New Roman"/>
                <w:noProof/>
                <w:rPrChange w:id="259" w:author="JAQUELINE GONGORA TUN" w:date="2025-03-21T00:14:00Z" w16du:dateUtc="2025-03-21T06:14:00Z">
                  <w:rPr>
                    <w:rStyle w:val="Hipervnculo"/>
                    <w:noProof/>
                  </w:rPr>
                </w:rPrChange>
              </w:rPr>
              <w:fldChar w:fldCharType="separate"/>
            </w:r>
            <w:r w:rsidRPr="00123EA7">
              <w:rPr>
                <w:rStyle w:val="Hipervnculo"/>
                <w:rFonts w:ascii="Times New Roman" w:hAnsi="Times New Roman"/>
                <w:b/>
                <w:bCs/>
                <w:noProof/>
                <w:lang w:val="es-MX"/>
                <w:rPrChange w:id="260" w:author="JAQUELINE GONGORA TUN" w:date="2025-03-21T00:14:00Z" w16du:dateUtc="2025-03-21T06:14:00Z">
                  <w:rPr>
                    <w:rStyle w:val="Hipervnculo"/>
                    <w:rFonts w:cstheme="minorHAnsi"/>
                    <w:b/>
                    <w:bCs/>
                    <w:noProof/>
                    <w:lang w:val="es-MX"/>
                  </w:rPr>
                </w:rPrChange>
              </w:rPr>
              <w:t>Plan de investigación</w:t>
            </w:r>
            <w:r w:rsidRPr="00123EA7">
              <w:rPr>
                <w:rFonts w:ascii="Times New Roman" w:hAnsi="Times New Roman"/>
                <w:noProof/>
                <w:webHidden/>
                <w:rPrChange w:id="261" w:author="JAQUELINE GONGORA TUN" w:date="2025-03-21T00:14:00Z" w16du:dateUtc="2025-03-21T06:14:00Z">
                  <w:rPr>
                    <w:noProof/>
                    <w:webHidden/>
                  </w:rPr>
                </w:rPrChange>
              </w:rPr>
              <w:tab/>
            </w:r>
            <w:r w:rsidRPr="00123EA7">
              <w:rPr>
                <w:rFonts w:ascii="Times New Roman" w:hAnsi="Times New Roman"/>
                <w:noProof/>
                <w:webHidden/>
                <w:rPrChange w:id="262" w:author="JAQUELINE GONGORA TUN" w:date="2025-03-21T00:14:00Z" w16du:dateUtc="2025-03-21T06:14:00Z">
                  <w:rPr>
                    <w:noProof/>
                    <w:webHidden/>
                  </w:rPr>
                </w:rPrChange>
              </w:rPr>
              <w:fldChar w:fldCharType="begin"/>
            </w:r>
            <w:r w:rsidRPr="00123EA7">
              <w:rPr>
                <w:rFonts w:ascii="Times New Roman" w:hAnsi="Times New Roman"/>
                <w:noProof/>
                <w:webHidden/>
                <w:rPrChange w:id="263" w:author="JAQUELINE GONGORA TUN" w:date="2025-03-21T00:14:00Z" w16du:dateUtc="2025-03-21T06:14:00Z">
                  <w:rPr>
                    <w:noProof/>
                    <w:webHidden/>
                  </w:rPr>
                </w:rPrChange>
              </w:rPr>
              <w:instrText xml:space="preserve"> PAGEREF _Toc193135604 \h </w:instrText>
            </w:r>
          </w:ins>
          <w:r w:rsidRPr="00123EA7">
            <w:rPr>
              <w:rFonts w:ascii="Times New Roman" w:hAnsi="Times New Roman"/>
              <w:noProof/>
              <w:webHidden/>
              <w:rPrChange w:id="264" w:author="JAQUELINE GONGORA TUN" w:date="2025-03-21T00:14:00Z" w16du:dateUtc="2025-03-21T06:14:00Z">
                <w:rPr>
                  <w:rFonts w:asciiTheme="minorHAnsi" w:hAnsiTheme="minorHAnsi" w:cstheme="minorHAnsi"/>
                  <w:noProof/>
                  <w:webHidden/>
                </w:rPr>
              </w:rPrChange>
            </w:rPr>
          </w:r>
          <w:r w:rsidRPr="00123EA7">
            <w:rPr>
              <w:rFonts w:ascii="Times New Roman" w:hAnsi="Times New Roman"/>
              <w:noProof/>
              <w:webHidden/>
              <w:rPrChange w:id="265" w:author="JAQUELINE GONGORA TUN" w:date="2025-03-21T00:14:00Z" w16du:dateUtc="2025-03-21T06:14:00Z">
                <w:rPr>
                  <w:noProof/>
                  <w:webHidden/>
                </w:rPr>
              </w:rPrChange>
            </w:rPr>
            <w:fldChar w:fldCharType="separate"/>
          </w:r>
          <w:ins w:id="266" w:author="JAQUELINE GONGORA TUN" w:date="2025-03-20T23:02:00Z" w16du:dateUtc="2025-03-21T05:02:00Z">
            <w:r w:rsidR="00D546C9" w:rsidRPr="00123EA7">
              <w:rPr>
                <w:rFonts w:ascii="Times New Roman" w:hAnsi="Times New Roman"/>
                <w:noProof/>
                <w:webHidden/>
                <w:rPrChange w:id="267" w:author="JAQUELINE GONGORA TUN" w:date="2025-03-21T00:14:00Z" w16du:dateUtc="2025-03-21T06:14:00Z">
                  <w:rPr>
                    <w:rFonts w:asciiTheme="minorHAnsi" w:hAnsiTheme="minorHAnsi" w:cstheme="minorHAnsi"/>
                    <w:noProof/>
                    <w:webHidden/>
                  </w:rPr>
                </w:rPrChange>
              </w:rPr>
              <w:t>6</w:t>
            </w:r>
          </w:ins>
          <w:ins w:id="268" w:author="LUISA CRISTINA VILLANUEVA DIAZ" w:date="2025-03-18T11:54:00Z" w16du:dateUtc="2025-03-18T17:54:00Z">
            <w:del w:id="269" w:author="JAQUELINE GONGORA TUN" w:date="2025-03-20T23:02:00Z" w16du:dateUtc="2025-03-21T05:02:00Z">
              <w:r w:rsidR="00284EBE" w:rsidRPr="00123EA7" w:rsidDel="00D546C9">
                <w:rPr>
                  <w:rFonts w:ascii="Times New Roman" w:hAnsi="Times New Roman"/>
                  <w:noProof/>
                  <w:webHidden/>
                  <w:rPrChange w:id="270" w:author="JAQUELINE GONGORA TUN" w:date="2025-03-21T00:14:00Z" w16du:dateUtc="2025-03-21T06:14:00Z">
                    <w:rPr>
                      <w:rFonts w:asciiTheme="minorHAnsi" w:hAnsiTheme="minorHAnsi" w:cstheme="minorHAnsi"/>
                      <w:noProof/>
                      <w:webHidden/>
                    </w:rPr>
                  </w:rPrChange>
                </w:rPr>
                <w:delText>5</w:delText>
              </w:r>
            </w:del>
          </w:ins>
          <w:ins w:id="271" w:author="LUISA CRISTINA VILLANUEVA DIAZ" w:date="2025-03-17T20:26:00Z" w16du:dateUtc="2025-03-18T02:26:00Z">
            <w:r w:rsidRPr="00123EA7">
              <w:rPr>
                <w:rFonts w:ascii="Times New Roman" w:hAnsi="Times New Roman"/>
                <w:noProof/>
                <w:webHidden/>
                <w:rPrChange w:id="272" w:author="JAQUELINE GONGORA TUN" w:date="2025-03-21T00:14:00Z" w16du:dateUtc="2025-03-21T06:14:00Z">
                  <w:rPr>
                    <w:noProof/>
                    <w:webHidden/>
                  </w:rPr>
                </w:rPrChange>
              </w:rPr>
              <w:fldChar w:fldCharType="end"/>
            </w:r>
            <w:r w:rsidRPr="00123EA7">
              <w:rPr>
                <w:rStyle w:val="Hipervnculo"/>
                <w:rFonts w:ascii="Times New Roman" w:hAnsi="Times New Roman"/>
                <w:noProof/>
                <w:rPrChange w:id="273" w:author="JAQUELINE GONGORA TUN" w:date="2025-03-21T00:14:00Z" w16du:dateUtc="2025-03-21T06:14:00Z">
                  <w:rPr>
                    <w:rStyle w:val="Hipervnculo"/>
                    <w:noProof/>
                  </w:rPr>
                </w:rPrChange>
              </w:rPr>
              <w:fldChar w:fldCharType="end"/>
            </w:r>
          </w:ins>
        </w:p>
        <w:p w14:paraId="2799D453" w14:textId="31F11064" w:rsidR="001834F1" w:rsidRPr="00123EA7" w:rsidRDefault="001834F1">
          <w:pPr>
            <w:pStyle w:val="TDC2"/>
            <w:tabs>
              <w:tab w:val="right" w:leader="dot" w:pos="9350"/>
            </w:tabs>
            <w:rPr>
              <w:ins w:id="274" w:author="LUISA CRISTINA VILLANUEVA DIAZ" w:date="2025-03-17T20:26:00Z" w16du:dateUtc="2025-03-18T02:26:00Z"/>
              <w:rFonts w:ascii="Times New Roman" w:eastAsiaTheme="minorEastAsia" w:hAnsi="Times New Roman"/>
              <w:noProof/>
              <w:kern w:val="2"/>
              <w:lang w:val="es-MX" w:eastAsia="es-MX"/>
              <w14:ligatures w14:val="standardContextual"/>
              <w:rPrChange w:id="275" w:author="JAQUELINE GONGORA TUN" w:date="2025-03-21T00:14:00Z" w16du:dateUtc="2025-03-21T06:14:00Z">
                <w:rPr>
                  <w:ins w:id="276" w:author="LUISA CRISTINA VILLANUEVA DIAZ" w:date="2025-03-17T20:26:00Z" w16du:dateUtc="2025-03-18T02:26:00Z"/>
                  <w:rFonts w:asciiTheme="minorHAnsi" w:eastAsiaTheme="minorEastAsia" w:hAnsiTheme="minorHAnsi" w:cstheme="minorBidi"/>
                  <w:noProof/>
                  <w:kern w:val="2"/>
                  <w:sz w:val="24"/>
                  <w:szCs w:val="24"/>
                  <w:lang w:val="es-MX" w:eastAsia="es-MX"/>
                  <w14:ligatures w14:val="standardContextual"/>
                </w:rPr>
              </w:rPrChange>
            </w:rPr>
          </w:pPr>
          <w:ins w:id="277" w:author="LUISA CRISTINA VILLANUEVA DIAZ" w:date="2025-03-17T20:26:00Z" w16du:dateUtc="2025-03-18T02:26:00Z">
            <w:r w:rsidRPr="00123EA7">
              <w:rPr>
                <w:rStyle w:val="Hipervnculo"/>
                <w:rFonts w:ascii="Times New Roman" w:hAnsi="Times New Roman"/>
                <w:noProof/>
                <w:rPrChange w:id="278" w:author="JAQUELINE GONGORA TUN" w:date="2025-03-21T00:14:00Z" w16du:dateUtc="2025-03-21T06:14:00Z">
                  <w:rPr>
                    <w:rStyle w:val="Hipervnculo"/>
                    <w:noProof/>
                  </w:rPr>
                </w:rPrChange>
              </w:rPr>
              <w:fldChar w:fldCharType="begin"/>
            </w:r>
            <w:r w:rsidRPr="00123EA7">
              <w:rPr>
                <w:rStyle w:val="Hipervnculo"/>
                <w:rFonts w:ascii="Times New Roman" w:hAnsi="Times New Roman"/>
                <w:noProof/>
                <w:rPrChange w:id="279" w:author="JAQUELINE GONGORA TUN" w:date="2025-03-21T00:14:00Z" w16du:dateUtc="2025-03-21T06:14:00Z">
                  <w:rPr>
                    <w:rStyle w:val="Hipervnculo"/>
                    <w:noProof/>
                  </w:rPr>
                </w:rPrChange>
              </w:rPr>
              <w:instrText xml:space="preserve"> </w:instrText>
            </w:r>
            <w:r w:rsidRPr="00123EA7">
              <w:rPr>
                <w:rFonts w:ascii="Times New Roman" w:hAnsi="Times New Roman"/>
                <w:noProof/>
                <w:rPrChange w:id="280" w:author="JAQUELINE GONGORA TUN" w:date="2025-03-21T00:14:00Z" w16du:dateUtc="2025-03-21T06:14:00Z">
                  <w:rPr>
                    <w:noProof/>
                  </w:rPr>
                </w:rPrChange>
              </w:rPr>
              <w:instrText>HYPERLINK \l "_Toc193135605"</w:instrText>
            </w:r>
            <w:r w:rsidRPr="00123EA7">
              <w:rPr>
                <w:rStyle w:val="Hipervnculo"/>
                <w:rFonts w:ascii="Times New Roman" w:hAnsi="Times New Roman"/>
                <w:noProof/>
                <w:rPrChange w:id="281" w:author="JAQUELINE GONGORA TUN" w:date="2025-03-21T00:14:00Z" w16du:dateUtc="2025-03-21T06:14:00Z">
                  <w:rPr>
                    <w:rStyle w:val="Hipervnculo"/>
                    <w:noProof/>
                  </w:rPr>
                </w:rPrChange>
              </w:rPr>
              <w:instrText xml:space="preserve"> </w:instrText>
            </w:r>
          </w:ins>
          <w:ins w:id="282" w:author="JAQUELINE GONGORA TUN" w:date="2025-03-20T23:02:00Z" w16du:dateUtc="2025-03-21T05:02:00Z">
            <w:r w:rsidR="00D546C9" w:rsidRPr="00123EA7">
              <w:rPr>
                <w:rStyle w:val="Hipervnculo"/>
                <w:rFonts w:ascii="Times New Roman" w:hAnsi="Times New Roman"/>
                <w:noProof/>
                <w:rPrChange w:id="283" w:author="JAQUELINE GONGORA TUN" w:date="2025-03-21T00:14:00Z" w16du:dateUtc="2025-03-21T06:14:00Z">
                  <w:rPr>
                    <w:rStyle w:val="Hipervnculo"/>
                    <w:rFonts w:asciiTheme="minorHAnsi" w:hAnsiTheme="minorHAnsi" w:cstheme="minorHAnsi"/>
                    <w:noProof/>
                  </w:rPr>
                </w:rPrChange>
              </w:rPr>
            </w:r>
          </w:ins>
          <w:ins w:id="284" w:author="LUISA CRISTINA VILLANUEVA DIAZ" w:date="2025-03-17T20:26:00Z" w16du:dateUtc="2025-03-18T02:26:00Z">
            <w:r w:rsidRPr="00123EA7">
              <w:rPr>
                <w:rStyle w:val="Hipervnculo"/>
                <w:rFonts w:ascii="Times New Roman" w:hAnsi="Times New Roman"/>
                <w:noProof/>
                <w:rPrChange w:id="285" w:author="JAQUELINE GONGORA TUN" w:date="2025-03-21T00:14:00Z" w16du:dateUtc="2025-03-21T06:14:00Z">
                  <w:rPr>
                    <w:rStyle w:val="Hipervnculo"/>
                    <w:noProof/>
                  </w:rPr>
                </w:rPrChange>
              </w:rPr>
              <w:fldChar w:fldCharType="separate"/>
            </w:r>
            <w:r w:rsidRPr="00123EA7">
              <w:rPr>
                <w:rStyle w:val="Hipervnculo"/>
                <w:rFonts w:ascii="Times New Roman" w:hAnsi="Times New Roman"/>
                <w:b/>
                <w:bCs/>
                <w:noProof/>
                <w:lang w:val="es-MX"/>
                <w:rPrChange w:id="286" w:author="JAQUELINE GONGORA TUN" w:date="2025-03-21T00:14:00Z" w16du:dateUtc="2025-03-21T06:14:00Z">
                  <w:rPr>
                    <w:rStyle w:val="Hipervnculo"/>
                    <w:rFonts w:cstheme="minorHAnsi"/>
                    <w:b/>
                    <w:bCs/>
                    <w:noProof/>
                    <w:lang w:val="es-MX"/>
                  </w:rPr>
                </w:rPrChange>
              </w:rPr>
              <w:t>Plan de actividades</w:t>
            </w:r>
            <w:r w:rsidRPr="00123EA7">
              <w:rPr>
                <w:rFonts w:ascii="Times New Roman" w:hAnsi="Times New Roman"/>
                <w:noProof/>
                <w:webHidden/>
                <w:rPrChange w:id="287" w:author="JAQUELINE GONGORA TUN" w:date="2025-03-21T00:14:00Z" w16du:dateUtc="2025-03-21T06:14:00Z">
                  <w:rPr>
                    <w:noProof/>
                    <w:webHidden/>
                  </w:rPr>
                </w:rPrChange>
              </w:rPr>
              <w:tab/>
            </w:r>
            <w:r w:rsidRPr="00123EA7">
              <w:rPr>
                <w:rFonts w:ascii="Times New Roman" w:hAnsi="Times New Roman"/>
                <w:noProof/>
                <w:webHidden/>
                <w:rPrChange w:id="288" w:author="JAQUELINE GONGORA TUN" w:date="2025-03-21T00:14:00Z" w16du:dateUtc="2025-03-21T06:14:00Z">
                  <w:rPr>
                    <w:noProof/>
                    <w:webHidden/>
                  </w:rPr>
                </w:rPrChange>
              </w:rPr>
              <w:fldChar w:fldCharType="begin"/>
            </w:r>
            <w:r w:rsidRPr="00123EA7">
              <w:rPr>
                <w:rFonts w:ascii="Times New Roman" w:hAnsi="Times New Roman"/>
                <w:noProof/>
                <w:webHidden/>
                <w:rPrChange w:id="289" w:author="JAQUELINE GONGORA TUN" w:date="2025-03-21T00:14:00Z" w16du:dateUtc="2025-03-21T06:14:00Z">
                  <w:rPr>
                    <w:noProof/>
                    <w:webHidden/>
                  </w:rPr>
                </w:rPrChange>
              </w:rPr>
              <w:instrText xml:space="preserve"> PAGEREF _Toc193135605 \h </w:instrText>
            </w:r>
          </w:ins>
          <w:r w:rsidRPr="00123EA7">
            <w:rPr>
              <w:rFonts w:ascii="Times New Roman" w:hAnsi="Times New Roman"/>
              <w:noProof/>
              <w:webHidden/>
              <w:rPrChange w:id="290" w:author="JAQUELINE GONGORA TUN" w:date="2025-03-21T00:14:00Z" w16du:dateUtc="2025-03-21T06:14:00Z">
                <w:rPr>
                  <w:rFonts w:asciiTheme="minorHAnsi" w:hAnsiTheme="minorHAnsi" w:cstheme="minorHAnsi"/>
                  <w:noProof/>
                  <w:webHidden/>
                </w:rPr>
              </w:rPrChange>
            </w:rPr>
          </w:r>
          <w:r w:rsidRPr="00123EA7">
            <w:rPr>
              <w:rFonts w:ascii="Times New Roman" w:hAnsi="Times New Roman"/>
              <w:noProof/>
              <w:webHidden/>
              <w:rPrChange w:id="291" w:author="JAQUELINE GONGORA TUN" w:date="2025-03-21T00:14:00Z" w16du:dateUtc="2025-03-21T06:14:00Z">
                <w:rPr>
                  <w:noProof/>
                  <w:webHidden/>
                </w:rPr>
              </w:rPrChange>
            </w:rPr>
            <w:fldChar w:fldCharType="separate"/>
          </w:r>
          <w:ins w:id="292" w:author="JAQUELINE GONGORA TUN" w:date="2025-03-20T23:02:00Z" w16du:dateUtc="2025-03-21T05:02:00Z">
            <w:r w:rsidR="00D546C9" w:rsidRPr="00123EA7">
              <w:rPr>
                <w:rFonts w:ascii="Times New Roman" w:hAnsi="Times New Roman"/>
                <w:noProof/>
                <w:webHidden/>
                <w:rPrChange w:id="293" w:author="JAQUELINE GONGORA TUN" w:date="2025-03-21T00:14:00Z" w16du:dateUtc="2025-03-21T06:14:00Z">
                  <w:rPr>
                    <w:rFonts w:asciiTheme="minorHAnsi" w:hAnsiTheme="minorHAnsi" w:cstheme="minorHAnsi"/>
                    <w:noProof/>
                    <w:webHidden/>
                  </w:rPr>
                </w:rPrChange>
              </w:rPr>
              <w:t>7</w:t>
            </w:r>
          </w:ins>
          <w:ins w:id="294" w:author="LUISA CRISTINA VILLANUEVA DIAZ" w:date="2025-03-18T11:54:00Z" w16du:dateUtc="2025-03-18T17:54:00Z">
            <w:del w:id="295" w:author="JAQUELINE GONGORA TUN" w:date="2025-03-20T23:02:00Z" w16du:dateUtc="2025-03-21T05:02:00Z">
              <w:r w:rsidR="00284EBE" w:rsidRPr="00123EA7" w:rsidDel="00D546C9">
                <w:rPr>
                  <w:rFonts w:ascii="Times New Roman" w:hAnsi="Times New Roman"/>
                  <w:noProof/>
                  <w:webHidden/>
                  <w:rPrChange w:id="296" w:author="JAQUELINE GONGORA TUN" w:date="2025-03-21T00:14:00Z" w16du:dateUtc="2025-03-21T06:14:00Z">
                    <w:rPr>
                      <w:rFonts w:asciiTheme="minorHAnsi" w:hAnsiTheme="minorHAnsi" w:cstheme="minorHAnsi"/>
                      <w:noProof/>
                      <w:webHidden/>
                    </w:rPr>
                  </w:rPrChange>
                </w:rPr>
                <w:delText>5</w:delText>
              </w:r>
            </w:del>
          </w:ins>
          <w:ins w:id="297" w:author="LUISA CRISTINA VILLANUEVA DIAZ" w:date="2025-03-17T20:26:00Z" w16du:dateUtc="2025-03-18T02:26:00Z">
            <w:r w:rsidRPr="00123EA7">
              <w:rPr>
                <w:rFonts w:ascii="Times New Roman" w:hAnsi="Times New Roman"/>
                <w:noProof/>
                <w:webHidden/>
                <w:rPrChange w:id="298" w:author="JAQUELINE GONGORA TUN" w:date="2025-03-21T00:14:00Z" w16du:dateUtc="2025-03-21T06:14:00Z">
                  <w:rPr>
                    <w:noProof/>
                    <w:webHidden/>
                  </w:rPr>
                </w:rPrChange>
              </w:rPr>
              <w:fldChar w:fldCharType="end"/>
            </w:r>
            <w:r w:rsidRPr="00123EA7">
              <w:rPr>
                <w:rStyle w:val="Hipervnculo"/>
                <w:rFonts w:ascii="Times New Roman" w:hAnsi="Times New Roman"/>
                <w:noProof/>
                <w:rPrChange w:id="299" w:author="JAQUELINE GONGORA TUN" w:date="2025-03-21T00:14:00Z" w16du:dateUtc="2025-03-21T06:14:00Z">
                  <w:rPr>
                    <w:rStyle w:val="Hipervnculo"/>
                    <w:noProof/>
                  </w:rPr>
                </w:rPrChange>
              </w:rPr>
              <w:fldChar w:fldCharType="end"/>
            </w:r>
          </w:ins>
        </w:p>
        <w:p w14:paraId="537332B7" w14:textId="7E1F67AF" w:rsidR="001834F1" w:rsidRPr="00123EA7" w:rsidRDefault="001834F1">
          <w:pPr>
            <w:pStyle w:val="TDC1"/>
            <w:rPr>
              <w:ins w:id="300" w:author="LUISA CRISTINA VILLANUEVA DIAZ" w:date="2025-03-17T20:26:00Z" w16du:dateUtc="2025-03-18T02:26:00Z"/>
              <w:rFonts w:ascii="Times New Roman" w:eastAsiaTheme="minorEastAsia" w:hAnsi="Times New Roman"/>
              <w:b w:val="0"/>
              <w:bCs w:val="0"/>
              <w:kern w:val="2"/>
              <w:sz w:val="22"/>
              <w:szCs w:val="22"/>
              <w:lang w:val="es-MX" w:eastAsia="es-MX"/>
              <w14:ligatures w14:val="standardContextual"/>
              <w:rPrChange w:id="301" w:author="JAQUELINE GONGORA TUN" w:date="2025-03-21T00:14:00Z" w16du:dateUtc="2025-03-21T06:14:00Z">
                <w:rPr>
                  <w:ins w:id="302" w:author="LUISA CRISTINA VILLANUEVA DIAZ" w:date="2025-03-17T20:26:00Z" w16du:dateUtc="2025-03-18T02:26:00Z"/>
                  <w:rFonts w:asciiTheme="minorHAnsi" w:eastAsiaTheme="minorEastAsia" w:hAnsiTheme="minorHAnsi" w:cstheme="minorBidi"/>
                  <w:b w:val="0"/>
                  <w:bCs w:val="0"/>
                  <w:kern w:val="2"/>
                  <w:lang w:val="es-MX" w:eastAsia="es-MX"/>
                  <w14:ligatures w14:val="standardContextual"/>
                </w:rPr>
              </w:rPrChange>
            </w:rPr>
          </w:pPr>
          <w:ins w:id="303" w:author="LUISA CRISTINA VILLANUEVA DIAZ" w:date="2025-03-17T20:26:00Z" w16du:dateUtc="2025-03-18T02:26:00Z">
            <w:r w:rsidRPr="00123EA7">
              <w:rPr>
                <w:rStyle w:val="Hipervnculo"/>
                <w:rFonts w:ascii="Times New Roman" w:hAnsi="Times New Roman"/>
                <w:sz w:val="22"/>
                <w:szCs w:val="22"/>
                <w:rPrChange w:id="304" w:author="JAQUELINE GONGORA TUN" w:date="2025-03-21T00:14:00Z" w16du:dateUtc="2025-03-21T06:14:00Z">
                  <w:rPr>
                    <w:rStyle w:val="Hipervnculo"/>
                    <w:rFonts w:cs="Arial"/>
                  </w:rPr>
                </w:rPrChange>
              </w:rPr>
              <w:fldChar w:fldCharType="begin"/>
            </w:r>
            <w:r w:rsidRPr="00123EA7">
              <w:rPr>
                <w:rStyle w:val="Hipervnculo"/>
                <w:rFonts w:ascii="Times New Roman" w:hAnsi="Times New Roman"/>
                <w:sz w:val="22"/>
                <w:szCs w:val="22"/>
                <w:rPrChange w:id="305" w:author="JAQUELINE GONGORA TUN" w:date="2025-03-21T00:14:00Z" w16du:dateUtc="2025-03-21T06:14:00Z">
                  <w:rPr>
                    <w:rStyle w:val="Hipervnculo"/>
                    <w:rFonts w:cs="Arial"/>
                  </w:rPr>
                </w:rPrChange>
              </w:rPr>
              <w:instrText xml:space="preserve"> </w:instrText>
            </w:r>
            <w:r w:rsidRPr="00123EA7">
              <w:rPr>
                <w:rFonts w:ascii="Times New Roman" w:hAnsi="Times New Roman"/>
                <w:sz w:val="22"/>
                <w:szCs w:val="22"/>
                <w:rPrChange w:id="306" w:author="JAQUELINE GONGORA TUN" w:date="2025-03-21T00:14:00Z" w16du:dateUtc="2025-03-21T06:14:00Z">
                  <w:rPr>
                    <w:rFonts w:cs="Arial"/>
                  </w:rPr>
                </w:rPrChange>
              </w:rPr>
              <w:instrText>HYPERLINK \l "_Toc193135606"</w:instrText>
            </w:r>
            <w:r w:rsidRPr="00123EA7">
              <w:rPr>
                <w:rStyle w:val="Hipervnculo"/>
                <w:rFonts w:ascii="Times New Roman" w:hAnsi="Times New Roman"/>
                <w:sz w:val="22"/>
                <w:szCs w:val="22"/>
                <w:rPrChange w:id="307" w:author="JAQUELINE GONGORA TUN" w:date="2025-03-21T00:14:00Z" w16du:dateUtc="2025-03-21T06:14:00Z">
                  <w:rPr>
                    <w:rStyle w:val="Hipervnculo"/>
                    <w:rFonts w:cs="Arial"/>
                  </w:rPr>
                </w:rPrChange>
              </w:rPr>
              <w:instrText xml:space="preserve"> </w:instrText>
            </w:r>
          </w:ins>
          <w:ins w:id="308" w:author="JAQUELINE GONGORA TUN" w:date="2025-03-20T23:02:00Z" w16du:dateUtc="2025-03-21T05:02:00Z">
            <w:r w:rsidR="00D546C9" w:rsidRPr="00123EA7">
              <w:rPr>
                <w:rStyle w:val="Hipervnculo"/>
                <w:rFonts w:ascii="Times New Roman" w:hAnsi="Times New Roman"/>
                <w:sz w:val="22"/>
                <w:szCs w:val="22"/>
                <w:rPrChange w:id="309" w:author="JAQUELINE GONGORA TUN" w:date="2025-03-21T00:14:00Z" w16du:dateUtc="2025-03-21T06:14:00Z">
                  <w:rPr>
                    <w:rStyle w:val="Hipervnculo"/>
                    <w:rFonts w:asciiTheme="minorHAnsi" w:hAnsiTheme="minorHAnsi" w:cstheme="minorHAnsi"/>
                    <w:sz w:val="22"/>
                    <w:szCs w:val="22"/>
                  </w:rPr>
                </w:rPrChange>
              </w:rPr>
            </w:r>
          </w:ins>
          <w:ins w:id="310" w:author="LUISA CRISTINA VILLANUEVA DIAZ" w:date="2025-03-17T20:26:00Z" w16du:dateUtc="2025-03-18T02:26:00Z">
            <w:r w:rsidRPr="00123EA7">
              <w:rPr>
                <w:rStyle w:val="Hipervnculo"/>
                <w:rFonts w:ascii="Times New Roman" w:hAnsi="Times New Roman"/>
                <w:sz w:val="22"/>
                <w:szCs w:val="22"/>
                <w:rPrChange w:id="311" w:author="JAQUELINE GONGORA TUN" w:date="2025-03-21T00:14:00Z" w16du:dateUtc="2025-03-21T06:14:00Z">
                  <w:rPr>
                    <w:rStyle w:val="Hipervnculo"/>
                    <w:rFonts w:cs="Arial"/>
                  </w:rPr>
                </w:rPrChange>
              </w:rPr>
              <w:fldChar w:fldCharType="separate"/>
            </w:r>
            <w:r w:rsidRPr="00123EA7">
              <w:rPr>
                <w:rStyle w:val="Hipervnculo"/>
                <w:rFonts w:ascii="Times New Roman" w:hAnsi="Times New Roman"/>
                <w:sz w:val="22"/>
                <w:szCs w:val="22"/>
                <w:lang w:val="es-MX"/>
                <w:rPrChange w:id="312" w:author="JAQUELINE GONGORA TUN" w:date="2025-03-21T00:14:00Z" w16du:dateUtc="2025-03-21T06:14:00Z">
                  <w:rPr>
                    <w:rStyle w:val="Hipervnculo"/>
                    <w:rFonts w:cs="Arial"/>
                    <w:lang w:val="es-MX"/>
                  </w:rPr>
                </w:rPrChange>
              </w:rPr>
              <w:t>Conclusiones</w:t>
            </w:r>
            <w:r w:rsidRPr="00123EA7">
              <w:rPr>
                <w:rFonts w:ascii="Times New Roman" w:hAnsi="Times New Roman"/>
                <w:webHidden/>
                <w:sz w:val="22"/>
                <w:szCs w:val="22"/>
                <w:rPrChange w:id="313" w:author="JAQUELINE GONGORA TUN" w:date="2025-03-21T00:14:00Z" w16du:dateUtc="2025-03-21T06:14:00Z">
                  <w:rPr>
                    <w:rFonts w:cs="Arial"/>
                    <w:webHidden/>
                  </w:rPr>
                </w:rPrChange>
              </w:rPr>
              <w:tab/>
            </w:r>
            <w:r w:rsidRPr="00123EA7">
              <w:rPr>
                <w:rFonts w:ascii="Times New Roman" w:hAnsi="Times New Roman"/>
                <w:webHidden/>
                <w:sz w:val="22"/>
                <w:szCs w:val="22"/>
                <w:rPrChange w:id="314" w:author="JAQUELINE GONGORA TUN" w:date="2025-03-21T00:14:00Z" w16du:dateUtc="2025-03-21T06:14:00Z">
                  <w:rPr>
                    <w:rFonts w:cs="Arial"/>
                    <w:webHidden/>
                  </w:rPr>
                </w:rPrChange>
              </w:rPr>
              <w:fldChar w:fldCharType="begin"/>
            </w:r>
            <w:r w:rsidRPr="00123EA7">
              <w:rPr>
                <w:rFonts w:ascii="Times New Roman" w:hAnsi="Times New Roman"/>
                <w:webHidden/>
                <w:sz w:val="22"/>
                <w:szCs w:val="22"/>
                <w:rPrChange w:id="315" w:author="JAQUELINE GONGORA TUN" w:date="2025-03-21T00:14:00Z" w16du:dateUtc="2025-03-21T06:14:00Z">
                  <w:rPr>
                    <w:rFonts w:cs="Arial"/>
                    <w:webHidden/>
                  </w:rPr>
                </w:rPrChange>
              </w:rPr>
              <w:instrText xml:space="preserve"> PAGEREF _Toc193135606 \h </w:instrText>
            </w:r>
          </w:ins>
          <w:r w:rsidRPr="00123EA7">
            <w:rPr>
              <w:rFonts w:ascii="Times New Roman" w:hAnsi="Times New Roman"/>
              <w:webHidden/>
              <w:sz w:val="22"/>
              <w:szCs w:val="22"/>
              <w:rPrChange w:id="316" w:author="JAQUELINE GONGORA TUN" w:date="2025-03-21T00:14:00Z" w16du:dateUtc="2025-03-21T06:14:00Z">
                <w:rPr>
                  <w:rFonts w:asciiTheme="minorHAnsi" w:hAnsiTheme="minorHAnsi" w:cstheme="minorHAnsi"/>
                  <w:webHidden/>
                  <w:sz w:val="22"/>
                  <w:szCs w:val="22"/>
                </w:rPr>
              </w:rPrChange>
            </w:rPr>
          </w:r>
          <w:r w:rsidRPr="00123EA7">
            <w:rPr>
              <w:rFonts w:ascii="Times New Roman" w:hAnsi="Times New Roman"/>
              <w:webHidden/>
              <w:sz w:val="22"/>
              <w:szCs w:val="22"/>
              <w:rPrChange w:id="317" w:author="JAQUELINE GONGORA TUN" w:date="2025-03-21T00:14:00Z" w16du:dateUtc="2025-03-21T06:14:00Z">
                <w:rPr>
                  <w:rFonts w:cs="Arial"/>
                  <w:webHidden/>
                </w:rPr>
              </w:rPrChange>
            </w:rPr>
            <w:fldChar w:fldCharType="separate"/>
          </w:r>
          <w:ins w:id="318" w:author="JAQUELINE GONGORA TUN" w:date="2025-03-20T23:02:00Z" w16du:dateUtc="2025-03-21T05:02:00Z">
            <w:r w:rsidR="00D546C9" w:rsidRPr="00123EA7">
              <w:rPr>
                <w:rFonts w:ascii="Times New Roman" w:hAnsi="Times New Roman"/>
                <w:webHidden/>
                <w:sz w:val="22"/>
                <w:szCs w:val="22"/>
                <w:rPrChange w:id="319" w:author="JAQUELINE GONGORA TUN" w:date="2025-03-21T00:14:00Z" w16du:dateUtc="2025-03-21T06:14:00Z">
                  <w:rPr>
                    <w:rFonts w:asciiTheme="minorHAnsi" w:hAnsiTheme="minorHAnsi" w:cstheme="minorHAnsi"/>
                    <w:webHidden/>
                    <w:sz w:val="22"/>
                    <w:szCs w:val="22"/>
                  </w:rPr>
                </w:rPrChange>
              </w:rPr>
              <w:t>7</w:t>
            </w:r>
          </w:ins>
          <w:ins w:id="320" w:author="LUISA CRISTINA VILLANUEVA DIAZ" w:date="2025-03-18T11:54:00Z" w16du:dateUtc="2025-03-18T17:54:00Z">
            <w:del w:id="321" w:author="JAQUELINE GONGORA TUN" w:date="2025-03-20T23:02:00Z" w16du:dateUtc="2025-03-21T05:02:00Z">
              <w:r w:rsidR="00284EBE" w:rsidRPr="00123EA7" w:rsidDel="00D546C9">
                <w:rPr>
                  <w:rFonts w:ascii="Times New Roman" w:hAnsi="Times New Roman"/>
                  <w:webHidden/>
                  <w:sz w:val="22"/>
                  <w:szCs w:val="22"/>
                  <w:rPrChange w:id="322" w:author="JAQUELINE GONGORA TUN" w:date="2025-03-21T00:14:00Z" w16du:dateUtc="2025-03-21T06:14:00Z">
                    <w:rPr>
                      <w:rFonts w:asciiTheme="minorHAnsi" w:hAnsiTheme="minorHAnsi" w:cstheme="minorHAnsi"/>
                      <w:webHidden/>
                      <w:sz w:val="22"/>
                      <w:szCs w:val="22"/>
                    </w:rPr>
                  </w:rPrChange>
                </w:rPr>
                <w:delText>5</w:delText>
              </w:r>
            </w:del>
          </w:ins>
          <w:ins w:id="323" w:author="LUISA CRISTINA VILLANUEVA DIAZ" w:date="2025-03-17T20:26:00Z" w16du:dateUtc="2025-03-18T02:26:00Z">
            <w:r w:rsidRPr="00123EA7">
              <w:rPr>
                <w:rFonts w:ascii="Times New Roman" w:hAnsi="Times New Roman"/>
                <w:webHidden/>
                <w:sz w:val="22"/>
                <w:szCs w:val="22"/>
                <w:rPrChange w:id="324" w:author="JAQUELINE GONGORA TUN" w:date="2025-03-21T00:14:00Z" w16du:dateUtc="2025-03-21T06:14:00Z">
                  <w:rPr>
                    <w:rFonts w:cs="Arial"/>
                    <w:webHidden/>
                  </w:rPr>
                </w:rPrChange>
              </w:rPr>
              <w:fldChar w:fldCharType="end"/>
            </w:r>
            <w:r w:rsidRPr="00123EA7">
              <w:rPr>
                <w:rStyle w:val="Hipervnculo"/>
                <w:rFonts w:ascii="Times New Roman" w:hAnsi="Times New Roman"/>
                <w:sz w:val="22"/>
                <w:szCs w:val="22"/>
                <w:rPrChange w:id="325" w:author="JAQUELINE GONGORA TUN" w:date="2025-03-21T00:14:00Z" w16du:dateUtc="2025-03-21T06:14:00Z">
                  <w:rPr>
                    <w:rStyle w:val="Hipervnculo"/>
                    <w:rFonts w:cs="Arial"/>
                  </w:rPr>
                </w:rPrChange>
              </w:rPr>
              <w:fldChar w:fldCharType="end"/>
            </w:r>
          </w:ins>
        </w:p>
        <w:p w14:paraId="7F9DA353" w14:textId="056D8A06" w:rsidR="001834F1" w:rsidRPr="00123EA7" w:rsidDel="001834F1" w:rsidRDefault="001834F1">
          <w:pPr>
            <w:pStyle w:val="TDC1"/>
            <w:rPr>
              <w:del w:id="326" w:author="LUISA CRISTINA VILLANUEVA DIAZ" w:date="2025-03-17T20:26:00Z" w16du:dateUtc="2025-03-18T02:26:00Z"/>
              <w:rFonts w:ascii="Times New Roman" w:hAnsi="Times New Roman"/>
              <w:sz w:val="22"/>
              <w:szCs w:val="22"/>
              <w:rPrChange w:id="327" w:author="JAQUELINE GONGORA TUN" w:date="2025-03-21T00:14:00Z" w16du:dateUtc="2025-03-21T06:14:00Z">
                <w:rPr>
                  <w:del w:id="328" w:author="LUISA CRISTINA VILLANUEVA DIAZ" w:date="2025-03-17T20:26:00Z" w16du:dateUtc="2025-03-18T02:26:00Z"/>
                </w:rPr>
              </w:rPrChange>
            </w:rPr>
          </w:pPr>
        </w:p>
        <w:p w14:paraId="62542FE6" w14:textId="48254EF7" w:rsidR="00C9585A" w:rsidRPr="00123EA7" w:rsidDel="00C9585A" w:rsidRDefault="00C9585A">
          <w:pPr>
            <w:pStyle w:val="TDC1"/>
            <w:rPr>
              <w:del w:id="329" w:author="LUISA CRISTINA VILLANUEVA DIAZ" w:date="2025-03-17T20:19:00Z" w16du:dateUtc="2025-03-18T02:19:00Z"/>
              <w:rFonts w:ascii="Times New Roman" w:hAnsi="Times New Roman"/>
              <w:sz w:val="22"/>
              <w:szCs w:val="22"/>
              <w:rPrChange w:id="330" w:author="JAQUELINE GONGORA TUN" w:date="2025-03-21T00:14:00Z" w16du:dateUtc="2025-03-21T06:14:00Z">
                <w:rPr>
                  <w:del w:id="331" w:author="LUISA CRISTINA VILLANUEVA DIAZ" w:date="2025-03-17T20:19:00Z" w16du:dateUtc="2025-03-18T02:19:00Z"/>
                </w:rPr>
              </w:rPrChange>
            </w:rPr>
          </w:pPr>
        </w:p>
        <w:p w14:paraId="6D94B551" w14:textId="547DEA8F" w:rsidR="00C9585A" w:rsidRPr="00123EA7" w:rsidDel="00C9585A" w:rsidRDefault="00C9585A">
          <w:pPr>
            <w:pStyle w:val="TDC1"/>
            <w:rPr>
              <w:del w:id="332" w:author="LUISA CRISTINA VILLANUEVA DIAZ" w:date="2025-03-17T20:19:00Z" w16du:dateUtc="2025-03-18T02:19:00Z"/>
              <w:rFonts w:ascii="Times New Roman" w:hAnsi="Times New Roman"/>
              <w:sz w:val="22"/>
              <w:szCs w:val="22"/>
              <w:rPrChange w:id="333" w:author="JAQUELINE GONGORA TUN" w:date="2025-03-21T00:14:00Z" w16du:dateUtc="2025-03-21T06:14:00Z">
                <w:rPr>
                  <w:del w:id="334" w:author="LUISA CRISTINA VILLANUEVA DIAZ" w:date="2025-03-17T20:19:00Z" w16du:dateUtc="2025-03-18T02:19:00Z"/>
                </w:rPr>
              </w:rPrChange>
            </w:rPr>
          </w:pPr>
        </w:p>
        <w:p w14:paraId="47655B13" w14:textId="28F3A9B9" w:rsidR="00F01378" w:rsidRPr="00123EA7" w:rsidDel="00F01378" w:rsidRDefault="00F01378">
          <w:pPr>
            <w:pStyle w:val="TDC1"/>
            <w:rPr>
              <w:del w:id="335" w:author="LUISA CRISTINA VILLANUEVA DIAZ" w:date="2025-03-17T20:18:00Z" w16du:dateUtc="2025-03-18T02:18:00Z"/>
              <w:rFonts w:ascii="Times New Roman" w:hAnsi="Times New Roman"/>
              <w:sz w:val="22"/>
              <w:szCs w:val="22"/>
              <w:rPrChange w:id="336" w:author="JAQUELINE GONGORA TUN" w:date="2025-03-21T00:14:00Z" w16du:dateUtc="2025-03-21T06:14:00Z">
                <w:rPr>
                  <w:del w:id="337" w:author="LUISA CRISTINA VILLANUEVA DIAZ" w:date="2025-03-17T20:18:00Z" w16du:dateUtc="2025-03-18T02:18:00Z"/>
                </w:rPr>
              </w:rPrChange>
            </w:rPr>
          </w:pPr>
        </w:p>
        <w:p w14:paraId="4C09AB2E" w14:textId="3A30AED5" w:rsidR="00DD03A5" w:rsidRPr="00123EA7" w:rsidDel="00DD03A5" w:rsidRDefault="00DD03A5">
          <w:pPr>
            <w:pStyle w:val="TDC1"/>
            <w:rPr>
              <w:del w:id="338" w:author="LUISA CRISTINA VILLANUEVA DIAZ" w:date="2025-03-17T20:18:00Z" w16du:dateUtc="2025-03-18T02:18:00Z"/>
              <w:rFonts w:ascii="Times New Roman" w:hAnsi="Times New Roman"/>
              <w:sz w:val="22"/>
              <w:szCs w:val="22"/>
              <w:rPrChange w:id="339" w:author="JAQUELINE GONGORA TUN" w:date="2025-03-21T00:14:00Z" w16du:dateUtc="2025-03-21T06:14:00Z">
                <w:rPr>
                  <w:del w:id="340" w:author="LUISA CRISTINA VILLANUEVA DIAZ" w:date="2025-03-17T20:18:00Z" w16du:dateUtc="2025-03-18T02:18:00Z"/>
                </w:rPr>
              </w:rPrChange>
            </w:rPr>
          </w:pPr>
        </w:p>
        <w:p w14:paraId="7395D6FE" w14:textId="71FE4DDA" w:rsidR="00DD03A5" w:rsidRPr="00123EA7" w:rsidDel="00DD03A5" w:rsidRDefault="00DD03A5" w:rsidP="00803152">
          <w:pPr>
            <w:pStyle w:val="TtuloTDC"/>
            <w:jc w:val="center"/>
            <w:rPr>
              <w:del w:id="341" w:author="LUISA CRISTINA VILLANUEVA DIAZ" w:date="2025-03-17T20:17:00Z" w16du:dateUtc="2025-03-18T02:17:00Z"/>
              <w:rFonts w:ascii="Times New Roman" w:hAnsi="Times New Roman" w:cs="Times New Roman"/>
              <w:noProof/>
              <w:sz w:val="22"/>
              <w:szCs w:val="22"/>
              <w:rPrChange w:id="342" w:author="JAQUELINE GONGORA TUN" w:date="2025-03-21T00:14:00Z" w16du:dateUtc="2025-03-21T06:14:00Z">
                <w:rPr>
                  <w:del w:id="343" w:author="LUISA CRISTINA VILLANUEVA DIAZ" w:date="2025-03-17T20:17:00Z" w16du:dateUtc="2025-03-18T02:17:00Z"/>
                  <w:noProof/>
                </w:rPr>
              </w:rPrChange>
            </w:rPr>
          </w:pPr>
        </w:p>
        <w:p w14:paraId="0C54A445" w14:textId="311AFE2D" w:rsidR="00187E0D" w:rsidRPr="00123EA7" w:rsidDel="00DD03A5" w:rsidRDefault="00187E0D" w:rsidP="00803152">
          <w:pPr>
            <w:pStyle w:val="TtuloTDC"/>
            <w:jc w:val="center"/>
            <w:rPr>
              <w:del w:id="344" w:author="LUISA CRISTINA VILLANUEVA DIAZ" w:date="2025-03-17T20:17:00Z" w16du:dateUtc="2025-03-18T02:17:00Z"/>
              <w:rFonts w:ascii="Times New Roman" w:hAnsi="Times New Roman" w:cs="Times New Roman"/>
              <w:noProof/>
              <w:sz w:val="22"/>
              <w:szCs w:val="22"/>
              <w:rPrChange w:id="345" w:author="JAQUELINE GONGORA TUN" w:date="2025-03-21T00:14:00Z" w16du:dateUtc="2025-03-21T06:14:00Z">
                <w:rPr>
                  <w:del w:id="346" w:author="LUISA CRISTINA VILLANUEVA DIAZ" w:date="2025-03-17T20:17:00Z" w16du:dateUtc="2025-03-18T02:17:00Z"/>
                  <w:noProof/>
                </w:rPr>
              </w:rPrChange>
            </w:rPr>
          </w:pPr>
        </w:p>
        <w:p w14:paraId="262E9BC6" w14:textId="3DCA74AB" w:rsidR="00187E0D" w:rsidRPr="00123EA7" w:rsidDel="00DD03A5" w:rsidRDefault="00187E0D">
          <w:pPr>
            <w:pStyle w:val="TDC1"/>
            <w:rPr>
              <w:del w:id="347" w:author="LUISA CRISTINA VILLANUEVA DIAZ" w:date="2025-03-17T20:17:00Z" w16du:dateUtc="2025-03-18T02:17:00Z"/>
              <w:rFonts w:ascii="Times New Roman" w:eastAsiaTheme="minorEastAsia" w:hAnsi="Times New Roman"/>
              <w:b w:val="0"/>
              <w:bCs w:val="0"/>
              <w:sz w:val="22"/>
              <w:szCs w:val="22"/>
              <w:lang w:val="es-MX" w:eastAsia="es-MX"/>
              <w:rPrChange w:id="348" w:author="JAQUELINE GONGORA TUN" w:date="2025-03-21T00:14:00Z" w16du:dateUtc="2025-03-21T06:14:00Z">
                <w:rPr>
                  <w:del w:id="349" w:author="LUISA CRISTINA VILLANUEVA DIAZ" w:date="2025-03-17T20:17:00Z" w16du:dateUtc="2025-03-18T02:17:00Z"/>
                  <w:rFonts w:asciiTheme="minorHAnsi" w:eastAsiaTheme="minorEastAsia" w:hAnsiTheme="minorHAnsi" w:cstheme="minorHAnsi"/>
                  <w:b w:val="0"/>
                  <w:bCs w:val="0"/>
                  <w:sz w:val="22"/>
                  <w:szCs w:val="22"/>
                  <w:lang w:val="es-MX" w:eastAsia="es-MX"/>
                </w:rPr>
              </w:rPrChange>
            </w:rPr>
          </w:pPr>
          <w:del w:id="350" w:author="LUISA CRISTINA VILLANUEVA DIAZ" w:date="2025-03-17T20:17:00Z" w16du:dateUtc="2025-03-18T02:17:00Z">
            <w:r w:rsidRPr="00123EA7" w:rsidDel="00DD03A5">
              <w:rPr>
                <w:rFonts w:ascii="Times New Roman" w:hAnsi="Times New Roman"/>
                <w:sz w:val="22"/>
                <w:szCs w:val="22"/>
                <w:rPrChange w:id="351" w:author="JAQUELINE GONGORA TUN" w:date="2025-03-21T00:14:00Z" w16du:dateUtc="2025-03-21T06:14:00Z">
                  <w:rPr>
                    <w:rStyle w:val="Hipervnculo"/>
                    <w:lang w:val="es-MX"/>
                  </w:rPr>
                </w:rPrChange>
              </w:rPr>
              <w:delText>Introducción</w:delText>
            </w:r>
            <w:r w:rsidRPr="00123EA7" w:rsidDel="00DD03A5">
              <w:rPr>
                <w:rFonts w:ascii="Times New Roman" w:hAnsi="Times New Roman"/>
                <w:webHidden/>
                <w:sz w:val="22"/>
                <w:szCs w:val="22"/>
                <w:lang w:val="es-MX"/>
                <w:rPrChange w:id="352" w:author="JAQUELINE GONGORA TUN" w:date="2025-03-21T00:14:00Z" w16du:dateUtc="2025-03-21T06:14:00Z">
                  <w:rPr>
                    <w:webHidden/>
                    <w:lang w:val="es-MX"/>
                  </w:rPr>
                </w:rPrChange>
              </w:rPr>
              <w:tab/>
            </w:r>
            <w:r w:rsidR="000856A8" w:rsidRPr="00123EA7" w:rsidDel="00DD03A5">
              <w:rPr>
                <w:rFonts w:ascii="Times New Roman" w:hAnsi="Times New Roman"/>
                <w:webHidden/>
                <w:sz w:val="22"/>
                <w:szCs w:val="22"/>
                <w:lang w:val="es-MX"/>
                <w:rPrChange w:id="353" w:author="JAQUELINE GONGORA TUN" w:date="2025-03-21T00:14:00Z" w16du:dateUtc="2025-03-21T06:14:00Z">
                  <w:rPr>
                    <w:webHidden/>
                    <w:lang w:val="es-MX"/>
                  </w:rPr>
                </w:rPrChange>
              </w:rPr>
              <w:delText>2</w:delText>
            </w:r>
          </w:del>
        </w:p>
        <w:p w14:paraId="651AB0F3" w14:textId="74C76B54" w:rsidR="00187E0D" w:rsidRPr="00123EA7" w:rsidDel="00DD03A5" w:rsidRDefault="00187E0D">
          <w:pPr>
            <w:pStyle w:val="TDC1"/>
            <w:rPr>
              <w:del w:id="354" w:author="LUISA CRISTINA VILLANUEVA DIAZ" w:date="2025-03-17T20:17:00Z" w16du:dateUtc="2025-03-18T02:17:00Z"/>
              <w:rFonts w:ascii="Times New Roman" w:eastAsiaTheme="minorEastAsia" w:hAnsi="Times New Roman"/>
              <w:b w:val="0"/>
              <w:bCs w:val="0"/>
              <w:sz w:val="22"/>
              <w:szCs w:val="22"/>
              <w:lang w:val="es-MX" w:eastAsia="es-MX"/>
              <w:rPrChange w:id="355" w:author="JAQUELINE GONGORA TUN" w:date="2025-03-21T00:14:00Z" w16du:dateUtc="2025-03-21T06:14:00Z">
                <w:rPr>
                  <w:del w:id="356" w:author="LUISA CRISTINA VILLANUEVA DIAZ" w:date="2025-03-17T20:17:00Z" w16du:dateUtc="2025-03-18T02:17:00Z"/>
                  <w:rFonts w:asciiTheme="minorHAnsi" w:eastAsiaTheme="minorEastAsia" w:hAnsiTheme="minorHAnsi" w:cstheme="minorHAnsi"/>
                  <w:b w:val="0"/>
                  <w:bCs w:val="0"/>
                  <w:sz w:val="22"/>
                  <w:szCs w:val="22"/>
                  <w:lang w:val="es-MX" w:eastAsia="es-MX"/>
                </w:rPr>
              </w:rPrChange>
            </w:rPr>
          </w:pPr>
          <w:del w:id="357" w:author="LUISA CRISTINA VILLANUEVA DIAZ" w:date="2025-03-17T20:17:00Z" w16du:dateUtc="2025-03-18T02:17:00Z">
            <w:r w:rsidRPr="00123EA7" w:rsidDel="00DD03A5">
              <w:rPr>
                <w:rFonts w:ascii="Times New Roman" w:hAnsi="Times New Roman"/>
                <w:sz w:val="22"/>
                <w:szCs w:val="22"/>
                <w:rPrChange w:id="358" w:author="JAQUELINE GONGORA TUN" w:date="2025-03-21T00:14:00Z" w16du:dateUtc="2025-03-21T06:14:00Z">
                  <w:rPr>
                    <w:rStyle w:val="Hipervnculo"/>
                    <w:lang w:val="es-MX"/>
                  </w:rPr>
                </w:rPrChange>
              </w:rPr>
              <w:delText>Contenido</w:delText>
            </w:r>
            <w:r w:rsidRPr="00123EA7" w:rsidDel="00DD03A5">
              <w:rPr>
                <w:rFonts w:ascii="Times New Roman" w:hAnsi="Times New Roman"/>
                <w:webHidden/>
                <w:sz w:val="22"/>
                <w:szCs w:val="22"/>
                <w:lang w:val="es-MX"/>
                <w:rPrChange w:id="359" w:author="JAQUELINE GONGORA TUN" w:date="2025-03-21T00:14:00Z" w16du:dateUtc="2025-03-21T06:14:00Z">
                  <w:rPr>
                    <w:webHidden/>
                    <w:lang w:val="es-MX"/>
                  </w:rPr>
                </w:rPrChange>
              </w:rPr>
              <w:tab/>
            </w:r>
            <w:r w:rsidR="000856A8" w:rsidRPr="00123EA7" w:rsidDel="00DD03A5">
              <w:rPr>
                <w:rFonts w:ascii="Times New Roman" w:hAnsi="Times New Roman"/>
                <w:webHidden/>
                <w:sz w:val="22"/>
                <w:szCs w:val="22"/>
                <w:lang w:val="es-MX"/>
                <w:rPrChange w:id="360" w:author="JAQUELINE GONGORA TUN" w:date="2025-03-21T00:14:00Z" w16du:dateUtc="2025-03-21T06:14:00Z">
                  <w:rPr>
                    <w:webHidden/>
                    <w:lang w:val="es-MX"/>
                  </w:rPr>
                </w:rPrChange>
              </w:rPr>
              <w:delText>2</w:delText>
            </w:r>
          </w:del>
        </w:p>
        <w:p w14:paraId="4C03590E" w14:textId="0850143F" w:rsidR="00187E0D" w:rsidRPr="00123EA7" w:rsidDel="00DD03A5" w:rsidRDefault="00187E0D">
          <w:pPr>
            <w:pStyle w:val="TDC1"/>
            <w:rPr>
              <w:del w:id="361" w:author="LUISA CRISTINA VILLANUEVA DIAZ" w:date="2025-03-17T20:17:00Z" w16du:dateUtc="2025-03-18T02:17:00Z"/>
              <w:rFonts w:ascii="Times New Roman" w:eastAsiaTheme="minorEastAsia" w:hAnsi="Times New Roman"/>
              <w:b w:val="0"/>
              <w:bCs w:val="0"/>
              <w:sz w:val="22"/>
              <w:szCs w:val="22"/>
              <w:lang w:val="es-MX" w:eastAsia="es-MX"/>
              <w:rPrChange w:id="362" w:author="JAQUELINE GONGORA TUN" w:date="2025-03-21T00:14:00Z" w16du:dateUtc="2025-03-21T06:14:00Z">
                <w:rPr>
                  <w:del w:id="363" w:author="LUISA CRISTINA VILLANUEVA DIAZ" w:date="2025-03-17T20:17:00Z" w16du:dateUtc="2025-03-18T02:17:00Z"/>
                  <w:rFonts w:asciiTheme="minorHAnsi" w:eastAsiaTheme="minorEastAsia" w:hAnsiTheme="minorHAnsi" w:cstheme="minorHAnsi"/>
                  <w:b w:val="0"/>
                  <w:bCs w:val="0"/>
                  <w:sz w:val="22"/>
                  <w:szCs w:val="22"/>
                  <w:lang w:val="es-MX" w:eastAsia="es-MX"/>
                </w:rPr>
              </w:rPrChange>
            </w:rPr>
          </w:pPr>
          <w:del w:id="364" w:author="LUISA CRISTINA VILLANUEVA DIAZ" w:date="2025-03-17T20:17:00Z" w16du:dateUtc="2025-03-18T02:17:00Z">
            <w:r w:rsidRPr="00123EA7" w:rsidDel="00DD03A5">
              <w:rPr>
                <w:rFonts w:ascii="Times New Roman" w:hAnsi="Times New Roman"/>
                <w:sz w:val="22"/>
                <w:szCs w:val="22"/>
                <w:rPrChange w:id="365" w:author="JAQUELINE GONGORA TUN" w:date="2025-03-21T00:14:00Z" w16du:dateUtc="2025-03-21T06:14:00Z">
                  <w:rPr>
                    <w:rStyle w:val="Hipervnculo"/>
                    <w:lang w:val="es-MX"/>
                  </w:rPr>
                </w:rPrChange>
              </w:rPr>
              <w:delText>Conclusiones</w:delText>
            </w:r>
            <w:r w:rsidRPr="00123EA7" w:rsidDel="00DD03A5">
              <w:rPr>
                <w:rFonts w:ascii="Times New Roman" w:hAnsi="Times New Roman"/>
                <w:webHidden/>
                <w:sz w:val="22"/>
                <w:szCs w:val="22"/>
                <w:lang w:val="es-MX"/>
                <w:rPrChange w:id="366" w:author="JAQUELINE GONGORA TUN" w:date="2025-03-21T00:14:00Z" w16du:dateUtc="2025-03-21T06:14:00Z">
                  <w:rPr>
                    <w:webHidden/>
                    <w:lang w:val="es-MX"/>
                  </w:rPr>
                </w:rPrChange>
              </w:rPr>
              <w:tab/>
            </w:r>
            <w:r w:rsidR="000856A8" w:rsidRPr="00123EA7" w:rsidDel="00DD03A5">
              <w:rPr>
                <w:rFonts w:ascii="Times New Roman" w:hAnsi="Times New Roman"/>
                <w:webHidden/>
                <w:sz w:val="22"/>
                <w:szCs w:val="22"/>
                <w:lang w:val="es-MX"/>
                <w:rPrChange w:id="367" w:author="JAQUELINE GONGORA TUN" w:date="2025-03-21T00:14:00Z" w16du:dateUtc="2025-03-21T06:14:00Z">
                  <w:rPr>
                    <w:webHidden/>
                    <w:lang w:val="es-MX"/>
                  </w:rPr>
                </w:rPrChange>
              </w:rPr>
              <w:delText>3</w:delText>
            </w:r>
          </w:del>
        </w:p>
        <w:p w14:paraId="377C54D0" w14:textId="77777777" w:rsidR="00803152" w:rsidRPr="005872EC" w:rsidRDefault="00803152">
          <w:pPr>
            <w:rPr>
              <w:lang w:val="es-MX"/>
            </w:rPr>
          </w:pPr>
          <w:r w:rsidRPr="00123EA7">
            <w:rPr>
              <w:rFonts w:ascii="Times New Roman" w:hAnsi="Times New Roman"/>
              <w:b/>
              <w:bCs/>
              <w:lang w:val="es-MX"/>
              <w:rPrChange w:id="368" w:author="JAQUELINE GONGORA TUN" w:date="2025-03-21T00:14:00Z" w16du:dateUtc="2025-03-21T06:14:00Z">
                <w:rPr>
                  <w:b/>
                  <w:bCs/>
                  <w:lang w:val="es-MX"/>
                </w:rPr>
              </w:rPrChange>
            </w:rPr>
            <w:fldChar w:fldCharType="end"/>
          </w:r>
        </w:p>
      </w:sdtContent>
    </w:sdt>
    <w:p w14:paraId="37CE8A87" w14:textId="77777777" w:rsidR="00366E4D" w:rsidRPr="005872EC" w:rsidRDefault="00366E4D" w:rsidP="00803152">
      <w:pPr>
        <w:pStyle w:val="TOCTitle"/>
        <w:jc w:val="center"/>
        <w:rPr>
          <w:rFonts w:cs="Arial"/>
          <w:lang w:val="es-MX"/>
        </w:rPr>
      </w:pPr>
    </w:p>
    <w:p w14:paraId="09A52427" w14:textId="77777777" w:rsidR="00803152" w:rsidRPr="005872EC" w:rsidRDefault="00803152" w:rsidP="00803152">
      <w:pPr>
        <w:pStyle w:val="TOCTitle"/>
        <w:jc w:val="center"/>
        <w:rPr>
          <w:rFonts w:cs="Arial"/>
          <w:lang w:val="es-MX"/>
        </w:rPr>
      </w:pPr>
    </w:p>
    <w:p w14:paraId="1F68AE1B" w14:textId="77777777" w:rsidR="00366E4D" w:rsidRPr="005872EC" w:rsidRDefault="00366E4D" w:rsidP="00366E4D">
      <w:pPr>
        <w:rPr>
          <w:lang w:val="es-MX"/>
        </w:rPr>
      </w:pPr>
    </w:p>
    <w:p w14:paraId="0DEC15A8" w14:textId="77777777" w:rsidR="00187E0D" w:rsidRPr="00123EA7" w:rsidRDefault="00C523CD" w:rsidP="00187E0D">
      <w:pPr>
        <w:pStyle w:val="Ttulo1"/>
        <w:rPr>
          <w:rFonts w:ascii="Times New Roman" w:hAnsi="Times New Roman"/>
          <w:lang w:val="es-MX"/>
          <w:rPrChange w:id="369" w:author="JAQUELINE GONGORA TUN" w:date="2025-03-21T00:14:00Z" w16du:dateUtc="2025-03-21T06:14:00Z">
            <w:rPr>
              <w:lang w:val="es-MX"/>
            </w:rPr>
          </w:rPrChange>
        </w:rPr>
      </w:pPr>
      <w:bookmarkStart w:id="370" w:name="_Toc264212870"/>
      <w:bookmarkStart w:id="371" w:name="_Toc359986502"/>
      <w:r w:rsidRPr="005872EC">
        <w:rPr>
          <w:lang w:val="es-MX"/>
        </w:rPr>
        <w:br w:type="page"/>
      </w:r>
      <w:bookmarkStart w:id="372" w:name="_Toc193135597"/>
      <w:bookmarkEnd w:id="370"/>
      <w:bookmarkEnd w:id="371"/>
      <w:r w:rsidR="00187E0D" w:rsidRPr="00123EA7">
        <w:rPr>
          <w:rFonts w:ascii="Times New Roman" w:hAnsi="Times New Roman"/>
          <w:lang w:val="es-MX"/>
          <w:rPrChange w:id="373" w:author="JAQUELINE GONGORA TUN" w:date="2025-03-21T00:14:00Z" w16du:dateUtc="2025-03-21T06:14:00Z">
            <w:rPr>
              <w:lang w:val="es-MX"/>
            </w:rPr>
          </w:rPrChange>
        </w:rPr>
        <w:lastRenderedPageBreak/>
        <w:t>Introducción</w:t>
      </w:r>
      <w:bookmarkEnd w:id="372"/>
    </w:p>
    <w:p w14:paraId="2EF91F1F" w14:textId="77777777" w:rsidR="0019237C" w:rsidRPr="00123EA7" w:rsidRDefault="0019237C" w:rsidP="0019237C">
      <w:pPr>
        <w:spacing w:line="240" w:lineRule="auto"/>
        <w:rPr>
          <w:ins w:id="374" w:author="LUISA CRISTINA VILLANUEVA DIAZ" w:date="2025-03-18T10:44:00Z" w16du:dateUtc="2025-03-18T16:44:00Z"/>
          <w:rFonts w:ascii="Times New Roman" w:hAnsi="Times New Roman"/>
          <w:lang w:val="es-MX"/>
          <w:rPrChange w:id="375" w:author="JAQUELINE GONGORA TUN" w:date="2025-03-21T00:14:00Z" w16du:dateUtc="2025-03-21T06:14:00Z">
            <w:rPr>
              <w:ins w:id="376" w:author="LUISA CRISTINA VILLANUEVA DIAZ" w:date="2025-03-18T10:44:00Z" w16du:dateUtc="2025-03-18T16:44:00Z"/>
              <w:rFonts w:asciiTheme="minorHAnsi" w:hAnsiTheme="minorHAnsi" w:cstheme="minorHAnsi"/>
              <w:lang w:val="es-MX"/>
            </w:rPr>
          </w:rPrChange>
        </w:rPr>
      </w:pPr>
      <w:ins w:id="377" w:author="LUISA CRISTINA VILLANUEVA DIAZ" w:date="2025-03-18T10:44:00Z" w16du:dateUtc="2025-03-18T16:44:00Z">
        <w:r w:rsidRPr="00123EA7">
          <w:rPr>
            <w:rFonts w:ascii="Times New Roman" w:hAnsi="Times New Roman"/>
            <w:lang w:val="es-MX"/>
            <w:rPrChange w:id="378" w:author="JAQUELINE GONGORA TUN" w:date="2025-03-21T00:14:00Z" w16du:dateUtc="2025-03-21T06:14:00Z">
              <w:rPr>
                <w:rFonts w:asciiTheme="minorHAnsi" w:hAnsiTheme="minorHAnsi" w:cstheme="minorHAnsi"/>
                <w:lang w:val="es-MX"/>
              </w:rPr>
            </w:rPrChange>
          </w:rPr>
          <w:t>En México, la situación de la población de adultos mayores está marcada por la intersección de los problemas de salud asociados a la vejez, el género y la pobreza, dentro de un contexto de escasa protección institucional y profundas desigualdades sociales que afectan tanto a las zonas rurales como a las urbanas.</w:t>
        </w:r>
      </w:ins>
    </w:p>
    <w:p w14:paraId="262BAE8C" w14:textId="77777777" w:rsidR="0019237C" w:rsidRPr="00123EA7" w:rsidRDefault="0019237C" w:rsidP="0019237C">
      <w:pPr>
        <w:spacing w:line="240" w:lineRule="auto"/>
        <w:rPr>
          <w:ins w:id="379" w:author="LUISA CRISTINA VILLANUEVA DIAZ" w:date="2025-03-18T10:44:00Z" w16du:dateUtc="2025-03-18T16:44:00Z"/>
          <w:rFonts w:ascii="Times New Roman" w:hAnsi="Times New Roman"/>
          <w:lang w:val="es-MX"/>
          <w:rPrChange w:id="380" w:author="JAQUELINE GONGORA TUN" w:date="2025-03-21T00:14:00Z" w16du:dateUtc="2025-03-21T06:14:00Z">
            <w:rPr>
              <w:ins w:id="381" w:author="LUISA CRISTINA VILLANUEVA DIAZ" w:date="2025-03-18T10:44:00Z" w16du:dateUtc="2025-03-18T16:44:00Z"/>
              <w:rFonts w:asciiTheme="minorHAnsi" w:hAnsiTheme="minorHAnsi" w:cstheme="minorHAnsi"/>
              <w:lang w:val="es-MX"/>
            </w:rPr>
          </w:rPrChange>
        </w:rPr>
      </w:pPr>
    </w:p>
    <w:p w14:paraId="74D3F2DE" w14:textId="65900D54" w:rsidR="0019237C" w:rsidRPr="00123EA7" w:rsidRDefault="0019237C" w:rsidP="0019237C">
      <w:pPr>
        <w:spacing w:line="240" w:lineRule="auto"/>
        <w:rPr>
          <w:ins w:id="382" w:author="LUISA CRISTINA VILLANUEVA DIAZ" w:date="2025-03-18T10:44:00Z" w16du:dateUtc="2025-03-18T16:44:00Z"/>
          <w:rFonts w:ascii="Times New Roman" w:hAnsi="Times New Roman"/>
          <w:lang w:val="es-MX"/>
          <w:rPrChange w:id="383" w:author="JAQUELINE GONGORA TUN" w:date="2025-03-21T00:14:00Z" w16du:dateUtc="2025-03-21T06:14:00Z">
            <w:rPr>
              <w:ins w:id="384" w:author="LUISA CRISTINA VILLANUEVA DIAZ" w:date="2025-03-18T10:44:00Z" w16du:dateUtc="2025-03-18T16:44:00Z"/>
              <w:rFonts w:asciiTheme="minorHAnsi" w:hAnsiTheme="minorHAnsi" w:cstheme="minorHAnsi"/>
              <w:lang w:val="es-MX"/>
            </w:rPr>
          </w:rPrChange>
        </w:rPr>
      </w:pPr>
      <w:ins w:id="385" w:author="LUISA CRISTINA VILLANUEVA DIAZ" w:date="2025-03-18T10:44:00Z" w16du:dateUtc="2025-03-18T16:44:00Z">
        <w:r w:rsidRPr="00123EA7">
          <w:rPr>
            <w:rFonts w:ascii="Times New Roman" w:hAnsi="Times New Roman"/>
            <w:lang w:val="es-MX"/>
            <w:rPrChange w:id="386" w:author="JAQUELINE GONGORA TUN" w:date="2025-03-21T00:14:00Z" w16du:dateUtc="2025-03-21T06:14:00Z">
              <w:rPr>
                <w:rFonts w:asciiTheme="minorHAnsi" w:hAnsiTheme="minorHAnsi" w:cstheme="minorHAnsi"/>
                <w:lang w:val="es-MX"/>
              </w:rPr>
            </w:rPrChange>
          </w:rPr>
          <w:t>El rápido crecimiento del número de adultos mayores representa un desafío para los distintos sectores gubernamentales, entre ellos, el sector salud, ya que no se ha desarrollado la infraestructura adecuada ni se cuenta con suficiente personal capacitado para atender sus diversas necesidades</w:t>
        </w:r>
      </w:ins>
      <w:ins w:id="387" w:author="LUISA CRISTINA VILLANUEVA DIAZ" w:date="2025-03-18T10:45:00Z" w16du:dateUtc="2025-03-18T16:45:00Z">
        <w:r w:rsidRPr="00123EA7">
          <w:rPr>
            <w:rFonts w:ascii="Times New Roman" w:hAnsi="Times New Roman"/>
            <w:lang w:val="es-MX"/>
            <w:rPrChange w:id="388" w:author="JAQUELINE GONGORA TUN" w:date="2025-03-21T00:14:00Z" w16du:dateUtc="2025-03-21T06:14:00Z">
              <w:rPr>
                <w:rFonts w:asciiTheme="minorHAnsi" w:hAnsiTheme="minorHAnsi" w:cstheme="minorHAnsi"/>
                <w:lang w:val="es-MX"/>
              </w:rPr>
            </w:rPrChange>
          </w:rPr>
          <w:t>.</w:t>
        </w:r>
      </w:ins>
    </w:p>
    <w:p w14:paraId="639BB1A3" w14:textId="77777777" w:rsidR="0019237C" w:rsidRPr="00123EA7" w:rsidRDefault="0019237C">
      <w:pPr>
        <w:spacing w:line="240" w:lineRule="auto"/>
        <w:jc w:val="both"/>
        <w:rPr>
          <w:ins w:id="389" w:author="LUISA CRISTINA VILLANUEVA DIAZ" w:date="2025-03-18T10:44:00Z" w16du:dateUtc="2025-03-18T16:44:00Z"/>
          <w:rFonts w:ascii="Times New Roman" w:hAnsi="Times New Roman"/>
          <w:lang w:val="es-MX"/>
          <w:rPrChange w:id="390" w:author="JAQUELINE GONGORA TUN" w:date="2025-03-21T00:14:00Z" w16du:dateUtc="2025-03-21T06:14:00Z">
            <w:rPr>
              <w:ins w:id="391" w:author="LUISA CRISTINA VILLANUEVA DIAZ" w:date="2025-03-18T10:44:00Z" w16du:dateUtc="2025-03-18T16:44:00Z"/>
              <w:rFonts w:asciiTheme="minorHAnsi" w:hAnsiTheme="minorHAnsi" w:cstheme="minorHAnsi"/>
              <w:lang w:val="es-MX"/>
            </w:rPr>
          </w:rPrChange>
        </w:rPr>
      </w:pPr>
    </w:p>
    <w:p w14:paraId="35078B53" w14:textId="7C7D07A8" w:rsidR="00187E0D" w:rsidRPr="00123EA7" w:rsidRDefault="00DD03A5">
      <w:pPr>
        <w:spacing w:line="240" w:lineRule="auto"/>
        <w:jc w:val="both"/>
        <w:rPr>
          <w:rFonts w:ascii="Times New Roman" w:hAnsi="Times New Roman"/>
          <w:lang w:val="es-MX"/>
          <w:rPrChange w:id="392" w:author="JAQUELINE GONGORA TUN" w:date="2025-03-21T00:14:00Z" w16du:dateUtc="2025-03-21T06:14:00Z">
            <w:rPr>
              <w:rFonts w:asciiTheme="minorHAnsi" w:hAnsiTheme="minorHAnsi" w:cstheme="minorHAnsi"/>
              <w:color w:val="8064A2" w:themeColor="accent4"/>
              <w:lang w:val="es-MX"/>
            </w:rPr>
          </w:rPrChange>
        </w:rPr>
        <w:pPrChange w:id="393" w:author="LUISA CRISTINA VILLANUEVA DIAZ" w:date="2025-03-17T20:16:00Z" w16du:dateUtc="2025-03-18T02:16:00Z">
          <w:pPr>
            <w:jc w:val="both"/>
          </w:pPr>
        </w:pPrChange>
      </w:pPr>
      <w:ins w:id="394" w:author="LUISA CRISTINA VILLANUEVA DIAZ" w:date="2025-03-17T20:16:00Z" w16du:dateUtc="2025-03-18T02:16:00Z">
        <w:r w:rsidRPr="00123EA7">
          <w:rPr>
            <w:rFonts w:ascii="Times New Roman" w:hAnsi="Times New Roman"/>
            <w:lang w:val="es-MX"/>
            <w:rPrChange w:id="395" w:author="JAQUELINE GONGORA TUN" w:date="2025-03-21T00:14:00Z" w16du:dateUtc="2025-03-21T06:14:00Z">
              <w:rPr>
                <w:rFonts w:asciiTheme="minorHAnsi" w:hAnsiTheme="minorHAnsi" w:cstheme="minorHAnsi"/>
                <w:color w:val="8064A2" w:themeColor="accent4"/>
                <w:lang w:val="es-MX"/>
              </w:rPr>
            </w:rPrChange>
          </w:rPr>
          <w:t>El acceso a servicios de salud de calidad es un reto creciente para las personas de la tercera edad, especialmente aquellas con movilidad reducida o que viven en zonas con infraestructura médica limitada. Este proyecto propone una solución tecnológica que permita a los adultos mayores acceder a consultas médicas en línea o a domicilio, mejorando así su calidad de vida y optimizando los recursos del sector salud.</w:t>
        </w:r>
        <w:r w:rsidRPr="00123EA7" w:rsidDel="00DD03A5">
          <w:rPr>
            <w:rFonts w:ascii="Times New Roman" w:hAnsi="Times New Roman"/>
            <w:lang w:val="es-MX"/>
            <w:rPrChange w:id="396" w:author="JAQUELINE GONGORA TUN" w:date="2025-03-21T00:14:00Z" w16du:dateUtc="2025-03-21T06:14:00Z">
              <w:rPr>
                <w:rFonts w:asciiTheme="minorHAnsi" w:hAnsiTheme="minorHAnsi" w:cstheme="minorHAnsi"/>
                <w:color w:val="8064A2" w:themeColor="accent4"/>
                <w:lang w:val="es-MX"/>
              </w:rPr>
            </w:rPrChange>
          </w:rPr>
          <w:t xml:space="preserve"> </w:t>
        </w:r>
      </w:ins>
      <w:del w:id="397" w:author="LUISA CRISTINA VILLANUEVA DIAZ" w:date="2025-03-17T20:16:00Z" w16du:dateUtc="2025-03-18T02:16:00Z">
        <w:r w:rsidR="009D482F" w:rsidRPr="00123EA7" w:rsidDel="00DD03A5">
          <w:rPr>
            <w:rFonts w:ascii="Times New Roman" w:hAnsi="Times New Roman"/>
            <w:lang w:val="es-MX"/>
            <w:rPrChange w:id="398" w:author="JAQUELINE GONGORA TUN" w:date="2025-03-21T00:14:00Z" w16du:dateUtc="2025-03-21T06:14:00Z">
              <w:rPr>
                <w:rFonts w:asciiTheme="minorHAnsi" w:hAnsiTheme="minorHAnsi" w:cstheme="minorHAnsi"/>
                <w:color w:val="8064A2" w:themeColor="accent4"/>
                <w:lang w:val="es-MX"/>
              </w:rPr>
            </w:rPrChange>
          </w:rPr>
          <w:delText>[Una breve introducción al presente documento, su estructura y finalidad]</w:delText>
        </w:r>
      </w:del>
    </w:p>
    <w:p w14:paraId="7D78B8F4" w14:textId="77777777" w:rsidR="00187E0D" w:rsidRPr="00123EA7" w:rsidRDefault="00187E0D" w:rsidP="00187E0D">
      <w:pPr>
        <w:pStyle w:val="Ttulo1"/>
        <w:rPr>
          <w:rFonts w:ascii="Times New Roman" w:hAnsi="Times New Roman"/>
          <w:lang w:val="es-MX"/>
          <w:rPrChange w:id="399" w:author="JAQUELINE GONGORA TUN" w:date="2025-03-21T00:14:00Z" w16du:dateUtc="2025-03-21T06:14:00Z">
            <w:rPr>
              <w:lang w:val="es-MX"/>
            </w:rPr>
          </w:rPrChange>
        </w:rPr>
      </w:pPr>
      <w:bookmarkStart w:id="400" w:name="_Toc193135598"/>
      <w:r w:rsidRPr="00123EA7">
        <w:rPr>
          <w:rFonts w:ascii="Times New Roman" w:hAnsi="Times New Roman"/>
          <w:lang w:val="es-MX"/>
          <w:rPrChange w:id="401" w:author="JAQUELINE GONGORA TUN" w:date="2025-03-21T00:14:00Z" w16du:dateUtc="2025-03-21T06:14:00Z">
            <w:rPr>
              <w:lang w:val="es-MX"/>
            </w:rPr>
          </w:rPrChange>
        </w:rPr>
        <w:t>Contenido</w:t>
      </w:r>
      <w:bookmarkEnd w:id="400"/>
    </w:p>
    <w:tbl>
      <w:tblPr>
        <w:tblW w:w="0" w:type="auto"/>
        <w:tblLayout w:type="fixed"/>
        <w:tblLook w:val="0000" w:firstRow="0" w:lastRow="0" w:firstColumn="0" w:lastColumn="0" w:noHBand="0" w:noVBand="0"/>
      </w:tblPr>
      <w:tblGrid>
        <w:gridCol w:w="1915"/>
        <w:gridCol w:w="7661"/>
        <w:tblGridChange w:id="402">
          <w:tblGrid>
            <w:gridCol w:w="1915"/>
            <w:gridCol w:w="7661"/>
          </w:tblGrid>
        </w:tblGridChange>
      </w:tblGrid>
      <w:tr w:rsidR="00187E0D" w:rsidRPr="00123EA7" w14:paraId="761E8D2B" w14:textId="77777777" w:rsidTr="001F529C">
        <w:tc>
          <w:tcPr>
            <w:tcW w:w="1915" w:type="dxa"/>
          </w:tcPr>
          <w:p w14:paraId="1B5C65A0" w14:textId="77777777" w:rsidR="00187E0D" w:rsidRPr="00123EA7" w:rsidRDefault="00187E0D" w:rsidP="001F529C">
            <w:pPr>
              <w:pStyle w:val="line"/>
              <w:rPr>
                <w:rFonts w:ascii="Times New Roman" w:hAnsi="Times New Roman"/>
                <w:lang w:val="es-MX"/>
                <w:rPrChange w:id="403" w:author="JAQUELINE GONGORA TUN" w:date="2025-03-21T00:14:00Z" w16du:dateUtc="2025-03-21T06:14:00Z">
                  <w:rPr>
                    <w:rFonts w:asciiTheme="minorHAnsi" w:hAnsiTheme="minorHAnsi" w:cstheme="minorHAnsi"/>
                    <w:lang w:val="es-MX"/>
                  </w:rPr>
                </w:rPrChange>
              </w:rPr>
            </w:pPr>
          </w:p>
        </w:tc>
        <w:tc>
          <w:tcPr>
            <w:tcW w:w="7661" w:type="dxa"/>
            <w:tcBorders>
              <w:bottom w:val="single" w:sz="12" w:space="0" w:color="auto"/>
            </w:tcBorders>
          </w:tcPr>
          <w:p w14:paraId="42B35DB4" w14:textId="77777777" w:rsidR="00187E0D" w:rsidRPr="00123EA7" w:rsidRDefault="00187E0D" w:rsidP="001F529C">
            <w:pPr>
              <w:pStyle w:val="line"/>
              <w:rPr>
                <w:rFonts w:ascii="Times New Roman" w:hAnsi="Times New Roman"/>
                <w:lang w:val="es-MX"/>
                <w:rPrChange w:id="404" w:author="JAQUELINE GONGORA TUN" w:date="2025-03-21T00:14:00Z" w16du:dateUtc="2025-03-21T06:14:00Z">
                  <w:rPr>
                    <w:rFonts w:asciiTheme="minorHAnsi" w:hAnsiTheme="minorHAnsi" w:cstheme="minorHAnsi"/>
                    <w:lang w:val="es-MX"/>
                  </w:rPr>
                </w:rPrChange>
              </w:rPr>
            </w:pPr>
          </w:p>
        </w:tc>
      </w:tr>
      <w:tr w:rsidR="00187E0D" w:rsidRPr="00123EA7" w14:paraId="008D47DF" w14:textId="77777777" w:rsidTr="001F529C">
        <w:tc>
          <w:tcPr>
            <w:tcW w:w="1915" w:type="dxa"/>
          </w:tcPr>
          <w:p w14:paraId="0D1A8F1A" w14:textId="77777777" w:rsidR="00187E0D" w:rsidRPr="00123EA7" w:rsidRDefault="00187E0D" w:rsidP="001F529C">
            <w:pPr>
              <w:pStyle w:val="line"/>
              <w:rPr>
                <w:rFonts w:ascii="Times New Roman" w:hAnsi="Times New Roman"/>
                <w:lang w:val="es-MX"/>
                <w:rPrChange w:id="405" w:author="JAQUELINE GONGORA TUN" w:date="2025-03-21T00:14:00Z" w16du:dateUtc="2025-03-21T06:14:00Z">
                  <w:rPr>
                    <w:rFonts w:asciiTheme="minorHAnsi" w:hAnsiTheme="minorHAnsi" w:cstheme="minorHAnsi"/>
                    <w:lang w:val="es-MX"/>
                  </w:rPr>
                </w:rPrChange>
              </w:rPr>
            </w:pPr>
          </w:p>
        </w:tc>
        <w:tc>
          <w:tcPr>
            <w:tcW w:w="7661" w:type="dxa"/>
          </w:tcPr>
          <w:p w14:paraId="4EF0A240" w14:textId="77777777" w:rsidR="00187E0D" w:rsidRPr="00123EA7" w:rsidRDefault="00187E0D" w:rsidP="001F529C">
            <w:pPr>
              <w:pStyle w:val="line"/>
              <w:rPr>
                <w:rFonts w:ascii="Times New Roman" w:hAnsi="Times New Roman"/>
                <w:lang w:val="es-MX"/>
                <w:rPrChange w:id="406" w:author="JAQUELINE GONGORA TUN" w:date="2025-03-21T00:14:00Z" w16du:dateUtc="2025-03-21T06:14:00Z">
                  <w:rPr>
                    <w:rFonts w:asciiTheme="minorHAnsi" w:hAnsiTheme="minorHAnsi" w:cstheme="minorHAnsi"/>
                    <w:lang w:val="es-MX"/>
                  </w:rPr>
                </w:rPrChange>
              </w:rPr>
            </w:pPr>
          </w:p>
        </w:tc>
      </w:tr>
      <w:tr w:rsidR="00187E0D" w:rsidRPr="00123EA7" w14:paraId="67F87CD2" w14:textId="77777777" w:rsidTr="00DD03A5">
        <w:tblPrEx>
          <w:tblW w:w="0" w:type="auto"/>
          <w:tblLayout w:type="fixed"/>
          <w:tblLook w:val="0000" w:firstRow="0" w:lastRow="0" w:firstColumn="0" w:lastColumn="0" w:noHBand="0" w:noVBand="0"/>
          <w:tblPrExChange w:id="407" w:author="LUISA CRISTINA VILLANUEVA DIAZ" w:date="2025-03-17T20:16:00Z" w16du:dateUtc="2025-03-18T02:16:00Z">
            <w:tblPrEx>
              <w:tblW w:w="0" w:type="auto"/>
              <w:tblLayout w:type="fixed"/>
              <w:tblLook w:val="0000" w:firstRow="0" w:lastRow="0" w:firstColumn="0" w:lastColumn="0" w:noHBand="0" w:noVBand="0"/>
            </w:tblPrEx>
          </w:tblPrExChange>
        </w:tblPrEx>
        <w:tc>
          <w:tcPr>
            <w:tcW w:w="1915" w:type="dxa"/>
            <w:tcPrChange w:id="408" w:author="LUISA CRISTINA VILLANUEVA DIAZ" w:date="2025-03-17T20:16:00Z" w16du:dateUtc="2025-03-18T02:16:00Z">
              <w:tcPr>
                <w:tcW w:w="1915" w:type="dxa"/>
              </w:tcPr>
            </w:tcPrChange>
          </w:tcPr>
          <w:p w14:paraId="470AE897" w14:textId="77777777" w:rsidR="00187E0D" w:rsidRPr="00123EA7" w:rsidRDefault="00187E0D">
            <w:pPr>
              <w:pStyle w:val="Ttulo2"/>
              <w:rPr>
                <w:rFonts w:ascii="Times New Roman" w:hAnsi="Times New Roman" w:cs="Times New Roman"/>
                <w:bCs/>
                <w:lang w:val="es-MX"/>
                <w:rPrChange w:id="409" w:author="JAQUELINE GONGORA TUN" w:date="2025-03-21T00:14:00Z" w16du:dateUtc="2025-03-21T06:14:00Z">
                  <w:rPr>
                    <w:rFonts w:cstheme="minorHAnsi"/>
                    <w:bCs/>
                    <w:lang w:val="es-MX"/>
                  </w:rPr>
                </w:rPrChange>
              </w:rPr>
              <w:pPrChange w:id="410" w:author="LUISA CRISTINA VILLANUEVA DIAZ" w:date="2025-03-17T20:24:00Z" w16du:dateUtc="2025-03-18T02:24:00Z">
                <w:pPr>
                  <w:pStyle w:val="tableleft"/>
                </w:pPr>
              </w:pPrChange>
            </w:pPr>
            <w:bookmarkStart w:id="411" w:name="_Toc193135599"/>
            <w:r w:rsidRPr="00123EA7">
              <w:rPr>
                <w:rFonts w:ascii="Times New Roman" w:hAnsi="Times New Roman" w:cs="Times New Roman"/>
                <w:b/>
                <w:bCs/>
                <w:color w:val="auto"/>
                <w:sz w:val="22"/>
                <w:szCs w:val="22"/>
                <w:lang w:val="es-MX"/>
                <w:rPrChange w:id="412" w:author="JAQUELINE GONGORA TUN" w:date="2025-03-21T00:14:00Z" w16du:dateUtc="2025-03-21T06:14:00Z">
                  <w:rPr>
                    <w:lang w:val="es-MX"/>
                  </w:rPr>
                </w:rPrChange>
              </w:rPr>
              <w:t>Propósito</w:t>
            </w:r>
            <w:bookmarkEnd w:id="411"/>
          </w:p>
          <w:p w14:paraId="1D4693DE" w14:textId="77777777" w:rsidR="0005269E" w:rsidRPr="00123EA7" w:rsidRDefault="0005269E" w:rsidP="001F529C">
            <w:pPr>
              <w:pStyle w:val="tableleft"/>
              <w:rPr>
                <w:ins w:id="413" w:author="JAQUELINE GONGORA TUN" w:date="2025-03-20T22:55:00Z" w16du:dateUtc="2025-03-21T04:55:00Z"/>
                <w:rFonts w:ascii="Times New Roman" w:hAnsi="Times New Roman"/>
                <w:lang w:val="es-MX"/>
                <w:rPrChange w:id="414" w:author="JAQUELINE GONGORA TUN" w:date="2025-03-21T00:14:00Z" w16du:dateUtc="2025-03-21T06:14:00Z">
                  <w:rPr>
                    <w:ins w:id="415" w:author="JAQUELINE GONGORA TUN" w:date="2025-03-20T22:55:00Z" w16du:dateUtc="2025-03-21T04:55:00Z"/>
                    <w:rFonts w:asciiTheme="minorHAnsi" w:hAnsiTheme="minorHAnsi" w:cstheme="minorHAnsi"/>
                    <w:lang w:val="es-MX"/>
                  </w:rPr>
                </w:rPrChange>
              </w:rPr>
            </w:pPr>
          </w:p>
          <w:p w14:paraId="6B7313ED" w14:textId="77777777" w:rsidR="0005269E" w:rsidRPr="00123EA7" w:rsidRDefault="0005269E" w:rsidP="001F529C">
            <w:pPr>
              <w:pStyle w:val="tableleft"/>
              <w:rPr>
                <w:ins w:id="416" w:author="JAQUELINE GONGORA TUN" w:date="2025-03-20T22:55:00Z" w16du:dateUtc="2025-03-21T04:55:00Z"/>
                <w:rFonts w:ascii="Times New Roman" w:hAnsi="Times New Roman"/>
                <w:lang w:val="es-MX"/>
                <w:rPrChange w:id="417" w:author="JAQUELINE GONGORA TUN" w:date="2025-03-21T00:14:00Z" w16du:dateUtc="2025-03-21T06:14:00Z">
                  <w:rPr>
                    <w:ins w:id="418" w:author="JAQUELINE GONGORA TUN" w:date="2025-03-20T22:55:00Z" w16du:dateUtc="2025-03-21T04:55:00Z"/>
                    <w:rFonts w:asciiTheme="minorHAnsi" w:hAnsiTheme="minorHAnsi" w:cstheme="minorHAnsi"/>
                    <w:lang w:val="es-MX"/>
                  </w:rPr>
                </w:rPrChange>
              </w:rPr>
            </w:pPr>
          </w:p>
          <w:p w14:paraId="3D92ED20" w14:textId="77777777" w:rsidR="0005269E" w:rsidRPr="00123EA7" w:rsidRDefault="0005269E" w:rsidP="001F529C">
            <w:pPr>
              <w:pStyle w:val="tableleft"/>
              <w:rPr>
                <w:ins w:id="419" w:author="JAQUELINE GONGORA TUN" w:date="2025-03-20T22:55:00Z" w16du:dateUtc="2025-03-21T04:55:00Z"/>
                <w:rFonts w:ascii="Times New Roman" w:hAnsi="Times New Roman"/>
                <w:lang w:val="es-MX"/>
                <w:rPrChange w:id="420" w:author="JAQUELINE GONGORA TUN" w:date="2025-03-21T00:14:00Z" w16du:dateUtc="2025-03-21T06:14:00Z">
                  <w:rPr>
                    <w:ins w:id="421" w:author="JAQUELINE GONGORA TUN" w:date="2025-03-20T22:55:00Z" w16du:dateUtc="2025-03-21T04:55:00Z"/>
                    <w:rFonts w:asciiTheme="minorHAnsi" w:hAnsiTheme="minorHAnsi" w:cstheme="minorHAnsi"/>
                    <w:lang w:val="es-MX"/>
                  </w:rPr>
                </w:rPrChange>
              </w:rPr>
            </w:pPr>
          </w:p>
          <w:p w14:paraId="7EEEFE9C" w14:textId="77777777" w:rsidR="0005269E" w:rsidRPr="00123EA7" w:rsidRDefault="0005269E" w:rsidP="001F529C">
            <w:pPr>
              <w:pStyle w:val="tableleft"/>
              <w:rPr>
                <w:ins w:id="422" w:author="JAQUELINE GONGORA TUN" w:date="2025-03-20T22:55:00Z" w16du:dateUtc="2025-03-21T04:55:00Z"/>
                <w:rFonts w:ascii="Times New Roman" w:hAnsi="Times New Roman"/>
                <w:lang w:val="es-MX"/>
                <w:rPrChange w:id="423" w:author="JAQUELINE GONGORA TUN" w:date="2025-03-21T00:14:00Z" w16du:dateUtc="2025-03-21T06:14:00Z">
                  <w:rPr>
                    <w:ins w:id="424" w:author="JAQUELINE GONGORA TUN" w:date="2025-03-20T22:55:00Z" w16du:dateUtc="2025-03-21T04:55:00Z"/>
                    <w:rFonts w:asciiTheme="minorHAnsi" w:hAnsiTheme="minorHAnsi" w:cstheme="minorHAnsi"/>
                    <w:lang w:val="es-MX"/>
                  </w:rPr>
                </w:rPrChange>
              </w:rPr>
            </w:pPr>
          </w:p>
          <w:p w14:paraId="2399370A" w14:textId="77777777" w:rsidR="0005269E" w:rsidRPr="00123EA7" w:rsidRDefault="0005269E" w:rsidP="001F529C">
            <w:pPr>
              <w:pStyle w:val="tableleft"/>
              <w:rPr>
                <w:ins w:id="425" w:author="JAQUELINE GONGORA TUN" w:date="2025-03-20T22:55:00Z" w16du:dateUtc="2025-03-21T04:55:00Z"/>
                <w:rFonts w:ascii="Times New Roman" w:hAnsi="Times New Roman"/>
                <w:lang w:val="es-MX"/>
                <w:rPrChange w:id="426" w:author="JAQUELINE GONGORA TUN" w:date="2025-03-21T00:14:00Z" w16du:dateUtc="2025-03-21T06:14:00Z">
                  <w:rPr>
                    <w:ins w:id="427" w:author="JAQUELINE GONGORA TUN" w:date="2025-03-20T22:55:00Z" w16du:dateUtc="2025-03-21T04:55:00Z"/>
                    <w:rFonts w:asciiTheme="minorHAnsi" w:hAnsiTheme="minorHAnsi" w:cstheme="minorHAnsi"/>
                    <w:lang w:val="es-MX"/>
                  </w:rPr>
                </w:rPrChange>
              </w:rPr>
            </w:pPr>
          </w:p>
          <w:p w14:paraId="6A712A8F" w14:textId="77777777" w:rsidR="0005269E" w:rsidRPr="00123EA7" w:rsidRDefault="0005269E" w:rsidP="001F529C">
            <w:pPr>
              <w:pStyle w:val="tableleft"/>
              <w:rPr>
                <w:ins w:id="428" w:author="JAQUELINE GONGORA TUN" w:date="2025-03-20T22:55:00Z" w16du:dateUtc="2025-03-21T04:55:00Z"/>
                <w:rFonts w:ascii="Times New Roman" w:hAnsi="Times New Roman"/>
                <w:lang w:val="es-MX"/>
                <w:rPrChange w:id="429" w:author="JAQUELINE GONGORA TUN" w:date="2025-03-21T00:14:00Z" w16du:dateUtc="2025-03-21T06:14:00Z">
                  <w:rPr>
                    <w:ins w:id="430" w:author="JAQUELINE GONGORA TUN" w:date="2025-03-20T22:55:00Z" w16du:dateUtc="2025-03-21T04:55:00Z"/>
                    <w:rFonts w:asciiTheme="minorHAnsi" w:hAnsiTheme="minorHAnsi" w:cstheme="minorHAnsi"/>
                    <w:lang w:val="es-MX"/>
                  </w:rPr>
                </w:rPrChange>
              </w:rPr>
            </w:pPr>
          </w:p>
          <w:p w14:paraId="6FE9BD6E" w14:textId="77777777" w:rsidR="0005269E" w:rsidRPr="00123EA7" w:rsidRDefault="0005269E" w:rsidP="001F529C">
            <w:pPr>
              <w:pStyle w:val="tableleft"/>
              <w:rPr>
                <w:ins w:id="431" w:author="JAQUELINE GONGORA TUN" w:date="2025-03-20T22:55:00Z" w16du:dateUtc="2025-03-21T04:55:00Z"/>
                <w:rFonts w:ascii="Times New Roman" w:hAnsi="Times New Roman"/>
                <w:lang w:val="es-MX"/>
                <w:rPrChange w:id="432" w:author="JAQUELINE GONGORA TUN" w:date="2025-03-21T00:14:00Z" w16du:dateUtc="2025-03-21T06:14:00Z">
                  <w:rPr>
                    <w:ins w:id="433" w:author="JAQUELINE GONGORA TUN" w:date="2025-03-20T22:55:00Z" w16du:dateUtc="2025-03-21T04:55:00Z"/>
                    <w:rFonts w:asciiTheme="minorHAnsi" w:hAnsiTheme="minorHAnsi" w:cstheme="minorHAnsi"/>
                    <w:lang w:val="es-MX"/>
                  </w:rPr>
                </w:rPrChange>
              </w:rPr>
            </w:pPr>
          </w:p>
          <w:p w14:paraId="082207AF" w14:textId="77777777" w:rsidR="0005269E" w:rsidRPr="00123EA7" w:rsidRDefault="0005269E" w:rsidP="001F529C">
            <w:pPr>
              <w:pStyle w:val="tableleft"/>
              <w:rPr>
                <w:ins w:id="434" w:author="JAQUELINE GONGORA TUN" w:date="2025-03-20T22:55:00Z" w16du:dateUtc="2025-03-21T04:55:00Z"/>
                <w:rFonts w:ascii="Times New Roman" w:hAnsi="Times New Roman"/>
                <w:lang w:val="es-MX"/>
                <w:rPrChange w:id="435" w:author="JAQUELINE GONGORA TUN" w:date="2025-03-21T00:14:00Z" w16du:dateUtc="2025-03-21T06:14:00Z">
                  <w:rPr>
                    <w:ins w:id="436" w:author="JAQUELINE GONGORA TUN" w:date="2025-03-20T22:55:00Z" w16du:dateUtc="2025-03-21T04:55:00Z"/>
                    <w:rFonts w:asciiTheme="minorHAnsi" w:hAnsiTheme="minorHAnsi" w:cstheme="minorHAnsi"/>
                    <w:lang w:val="es-MX"/>
                  </w:rPr>
                </w:rPrChange>
              </w:rPr>
            </w:pPr>
          </w:p>
          <w:p w14:paraId="3AE98062" w14:textId="77777777" w:rsidR="0005269E" w:rsidRPr="00123EA7" w:rsidRDefault="0005269E" w:rsidP="001F529C">
            <w:pPr>
              <w:pStyle w:val="tableleft"/>
              <w:rPr>
                <w:ins w:id="437" w:author="JAQUELINE GONGORA TUN" w:date="2025-03-20T22:55:00Z" w16du:dateUtc="2025-03-21T04:55:00Z"/>
                <w:rFonts w:ascii="Times New Roman" w:hAnsi="Times New Roman"/>
                <w:lang w:val="es-MX"/>
                <w:rPrChange w:id="438" w:author="JAQUELINE GONGORA TUN" w:date="2025-03-21T00:14:00Z" w16du:dateUtc="2025-03-21T06:14:00Z">
                  <w:rPr>
                    <w:ins w:id="439" w:author="JAQUELINE GONGORA TUN" w:date="2025-03-20T22:55:00Z" w16du:dateUtc="2025-03-21T04:55:00Z"/>
                    <w:rFonts w:asciiTheme="minorHAnsi" w:hAnsiTheme="minorHAnsi" w:cstheme="minorHAnsi"/>
                    <w:lang w:val="es-MX"/>
                  </w:rPr>
                </w:rPrChange>
              </w:rPr>
            </w:pPr>
          </w:p>
          <w:p w14:paraId="56D5710F" w14:textId="77777777" w:rsidR="0005269E" w:rsidRPr="00123EA7" w:rsidRDefault="0005269E" w:rsidP="001F529C">
            <w:pPr>
              <w:pStyle w:val="tableleft"/>
              <w:rPr>
                <w:ins w:id="440" w:author="JAQUELINE GONGORA TUN" w:date="2025-03-20T22:55:00Z" w16du:dateUtc="2025-03-21T04:55:00Z"/>
                <w:rFonts w:ascii="Times New Roman" w:hAnsi="Times New Roman"/>
                <w:lang w:val="es-MX"/>
                <w:rPrChange w:id="441" w:author="JAQUELINE GONGORA TUN" w:date="2025-03-21T00:14:00Z" w16du:dateUtc="2025-03-21T06:14:00Z">
                  <w:rPr>
                    <w:ins w:id="442" w:author="JAQUELINE GONGORA TUN" w:date="2025-03-20T22:55:00Z" w16du:dateUtc="2025-03-21T04:55:00Z"/>
                    <w:rFonts w:asciiTheme="minorHAnsi" w:hAnsiTheme="minorHAnsi" w:cstheme="minorHAnsi"/>
                    <w:lang w:val="es-MX"/>
                  </w:rPr>
                </w:rPrChange>
              </w:rPr>
            </w:pPr>
          </w:p>
          <w:p w14:paraId="02DCFECC" w14:textId="77777777" w:rsidR="0005269E" w:rsidRPr="00123EA7" w:rsidRDefault="0005269E" w:rsidP="001F529C">
            <w:pPr>
              <w:pStyle w:val="tableleft"/>
              <w:rPr>
                <w:ins w:id="443" w:author="JAQUELINE GONGORA TUN" w:date="2025-03-20T22:55:00Z" w16du:dateUtc="2025-03-21T04:55:00Z"/>
                <w:rFonts w:ascii="Times New Roman" w:hAnsi="Times New Roman"/>
                <w:lang w:val="es-MX"/>
                <w:rPrChange w:id="444" w:author="JAQUELINE GONGORA TUN" w:date="2025-03-21T00:14:00Z" w16du:dateUtc="2025-03-21T06:14:00Z">
                  <w:rPr>
                    <w:ins w:id="445" w:author="JAQUELINE GONGORA TUN" w:date="2025-03-20T22:55:00Z" w16du:dateUtc="2025-03-21T04:55:00Z"/>
                    <w:rFonts w:asciiTheme="minorHAnsi" w:hAnsiTheme="minorHAnsi" w:cstheme="minorHAnsi"/>
                    <w:lang w:val="es-MX"/>
                  </w:rPr>
                </w:rPrChange>
              </w:rPr>
            </w:pPr>
          </w:p>
          <w:p w14:paraId="04B4424F" w14:textId="77777777" w:rsidR="0005269E" w:rsidRPr="00123EA7" w:rsidRDefault="0005269E" w:rsidP="001F529C">
            <w:pPr>
              <w:pStyle w:val="tableleft"/>
              <w:rPr>
                <w:ins w:id="446" w:author="JAQUELINE GONGORA TUN" w:date="2025-03-20T22:55:00Z" w16du:dateUtc="2025-03-21T04:55:00Z"/>
                <w:rFonts w:ascii="Times New Roman" w:hAnsi="Times New Roman"/>
                <w:lang w:val="es-MX"/>
                <w:rPrChange w:id="447" w:author="JAQUELINE GONGORA TUN" w:date="2025-03-21T00:14:00Z" w16du:dateUtc="2025-03-21T06:14:00Z">
                  <w:rPr>
                    <w:ins w:id="448" w:author="JAQUELINE GONGORA TUN" w:date="2025-03-20T22:55:00Z" w16du:dateUtc="2025-03-21T04:55:00Z"/>
                    <w:rFonts w:asciiTheme="minorHAnsi" w:hAnsiTheme="minorHAnsi" w:cstheme="minorHAnsi"/>
                    <w:lang w:val="es-MX"/>
                  </w:rPr>
                </w:rPrChange>
              </w:rPr>
            </w:pPr>
          </w:p>
          <w:p w14:paraId="12DD39A4" w14:textId="77777777" w:rsidR="0005269E" w:rsidRPr="00123EA7" w:rsidRDefault="0005269E" w:rsidP="001F529C">
            <w:pPr>
              <w:pStyle w:val="tableleft"/>
              <w:rPr>
                <w:ins w:id="449" w:author="JAQUELINE GONGORA TUN" w:date="2025-03-20T22:55:00Z" w16du:dateUtc="2025-03-21T04:55:00Z"/>
                <w:rFonts w:ascii="Times New Roman" w:hAnsi="Times New Roman"/>
                <w:lang w:val="es-MX"/>
                <w:rPrChange w:id="450" w:author="JAQUELINE GONGORA TUN" w:date="2025-03-21T00:14:00Z" w16du:dateUtc="2025-03-21T06:14:00Z">
                  <w:rPr>
                    <w:ins w:id="451" w:author="JAQUELINE GONGORA TUN" w:date="2025-03-20T22:55:00Z" w16du:dateUtc="2025-03-21T04:55:00Z"/>
                    <w:rFonts w:asciiTheme="minorHAnsi" w:hAnsiTheme="minorHAnsi" w:cstheme="minorHAnsi"/>
                    <w:lang w:val="es-MX"/>
                  </w:rPr>
                </w:rPrChange>
              </w:rPr>
            </w:pPr>
          </w:p>
          <w:p w14:paraId="0889B3A4" w14:textId="22B19CE8" w:rsidR="00187E0D" w:rsidRPr="00123EA7" w:rsidRDefault="0005269E" w:rsidP="001F529C">
            <w:pPr>
              <w:pStyle w:val="tableleft"/>
              <w:rPr>
                <w:rFonts w:ascii="Times New Roman" w:hAnsi="Times New Roman"/>
                <w:lang w:val="es-MX"/>
                <w:rPrChange w:id="452" w:author="JAQUELINE GONGORA TUN" w:date="2025-03-21T00:14:00Z" w16du:dateUtc="2025-03-21T06:14:00Z">
                  <w:rPr>
                    <w:rFonts w:asciiTheme="minorHAnsi" w:hAnsiTheme="minorHAnsi" w:cstheme="minorHAnsi"/>
                    <w:lang w:val="es-MX"/>
                  </w:rPr>
                </w:rPrChange>
              </w:rPr>
            </w:pPr>
            <w:ins w:id="453" w:author="JAQUELINE GONGORA TUN" w:date="2025-03-20T22:55:00Z" w16du:dateUtc="2025-03-21T04:55:00Z">
              <w:r w:rsidRPr="00123EA7">
                <w:rPr>
                  <w:rFonts w:ascii="Times New Roman" w:hAnsi="Times New Roman"/>
                  <w:lang w:val="es-MX"/>
                  <w:rPrChange w:id="454" w:author="JAQUELINE GONGORA TUN" w:date="2025-03-21T00:14:00Z" w16du:dateUtc="2025-03-21T06:14:00Z">
                    <w:rPr>
                      <w:rFonts w:asciiTheme="minorHAnsi" w:hAnsiTheme="minorHAnsi" w:cstheme="minorHAnsi"/>
                      <w:lang w:val="es-MX"/>
                    </w:rPr>
                  </w:rPrChange>
                </w:rPr>
                <w:t>Descripción de la aplicación</w:t>
              </w:r>
            </w:ins>
          </w:p>
        </w:tc>
        <w:tc>
          <w:tcPr>
            <w:tcW w:w="7661" w:type="dxa"/>
            <w:shd w:val="clear" w:color="auto" w:fill="auto"/>
            <w:tcPrChange w:id="455" w:author="LUISA CRISTINA VILLANUEVA DIAZ" w:date="2025-03-17T20:16:00Z" w16du:dateUtc="2025-03-18T02:16:00Z">
              <w:tcPr>
                <w:tcW w:w="7661" w:type="dxa"/>
              </w:tcPr>
            </w:tcPrChange>
          </w:tcPr>
          <w:p w14:paraId="62518978" w14:textId="77777777" w:rsidR="006E631C" w:rsidRPr="00123EA7" w:rsidRDefault="00DD03A5" w:rsidP="006E631C">
            <w:pPr>
              <w:spacing w:line="240" w:lineRule="auto"/>
              <w:jc w:val="both"/>
              <w:rPr>
                <w:ins w:id="456" w:author="JAQUELINE GONGORA TUN" w:date="2025-03-20T21:57:00Z" w16du:dateUtc="2025-03-21T03:57:00Z"/>
                <w:rFonts w:ascii="Times New Roman" w:hAnsi="Times New Roman"/>
                <w:lang w:val="es-MX"/>
                <w:rPrChange w:id="457" w:author="JAQUELINE GONGORA TUN" w:date="2025-03-21T00:14:00Z" w16du:dateUtc="2025-03-21T06:14:00Z">
                  <w:rPr>
                    <w:ins w:id="458" w:author="JAQUELINE GONGORA TUN" w:date="2025-03-20T21:57:00Z" w16du:dateUtc="2025-03-21T03:57:00Z"/>
                    <w:rFonts w:asciiTheme="minorHAnsi" w:hAnsiTheme="minorHAnsi" w:cstheme="minorHAnsi"/>
                    <w:lang w:val="es-MX"/>
                  </w:rPr>
                </w:rPrChange>
              </w:rPr>
            </w:pPr>
            <w:ins w:id="459" w:author="LUISA CRISTINA VILLANUEVA DIAZ" w:date="2025-03-17T20:16:00Z">
              <w:r w:rsidRPr="00123EA7">
                <w:rPr>
                  <w:rFonts w:ascii="Times New Roman" w:hAnsi="Times New Roman"/>
                  <w:lang w:val="es-MX"/>
                  <w:rPrChange w:id="460" w:author="JAQUELINE GONGORA TUN" w:date="2025-03-21T00:14:00Z" w16du:dateUtc="2025-03-21T06:14:00Z">
                    <w:rPr>
                      <w:rFonts w:asciiTheme="minorHAnsi" w:hAnsiTheme="minorHAnsi" w:cstheme="minorHAnsi"/>
                      <w:color w:val="8064A2" w:themeColor="accent4"/>
                      <w:lang w:val="es-MX"/>
                    </w:rPr>
                  </w:rPrChange>
                </w:rPr>
                <w:t xml:space="preserve">Diseñar y desarrollar una plataforma digital que permita </w:t>
              </w:r>
            </w:ins>
            <w:ins w:id="461" w:author="JAQUELINE GONGORA TUN" w:date="2025-03-20T21:57:00Z" w16du:dateUtc="2025-03-21T03:57:00Z">
              <w:r w:rsidR="006E631C" w:rsidRPr="00123EA7">
                <w:rPr>
                  <w:rFonts w:ascii="Times New Roman" w:hAnsi="Times New Roman"/>
                  <w:lang w:val="es-MX"/>
                  <w:rPrChange w:id="462" w:author="JAQUELINE GONGORA TUN" w:date="2025-03-21T00:14:00Z" w16du:dateUtc="2025-03-21T06:14:00Z">
                    <w:rPr>
                      <w:rFonts w:asciiTheme="minorHAnsi" w:hAnsiTheme="minorHAnsi" w:cstheme="minorHAnsi"/>
                      <w:lang w:val="es-MX"/>
                    </w:rPr>
                  </w:rPrChange>
                </w:rPr>
                <w:t>facilitar el acceso a servicios de salud mediante la programación de citas médicas virtuales o visitas domiciliarias con médicos especializados. Su propósito es brindar una alternativa accesible y eficiente para aquellos adultos mayores que tienen dificultades de movilidad o que requieren un seguimiento constante de su estado de salud sin la necesidad de desplazarse a clínicas u hospitales.</w:t>
              </w:r>
            </w:ins>
          </w:p>
          <w:p w14:paraId="666A3519" w14:textId="283476AA" w:rsidR="00DD03A5" w:rsidRPr="00123EA7" w:rsidDel="0005269E" w:rsidRDefault="006E631C">
            <w:pPr>
              <w:spacing w:line="240" w:lineRule="auto"/>
              <w:jc w:val="both"/>
              <w:rPr>
                <w:del w:id="463" w:author="JAQUELINE GONGORA TUN" w:date="2025-03-20T21:57:00Z" w16du:dateUtc="2025-03-21T03:57:00Z"/>
                <w:rFonts w:ascii="Times New Roman" w:hAnsi="Times New Roman"/>
                <w:lang w:val="es-MX"/>
                <w:rPrChange w:id="464" w:author="JAQUELINE GONGORA TUN" w:date="2025-03-21T00:14:00Z" w16du:dateUtc="2025-03-21T06:14:00Z">
                  <w:rPr>
                    <w:del w:id="465" w:author="JAQUELINE GONGORA TUN" w:date="2025-03-20T21:57:00Z" w16du:dateUtc="2025-03-21T03:57:00Z"/>
                    <w:rFonts w:asciiTheme="minorHAnsi" w:hAnsiTheme="minorHAnsi" w:cstheme="minorHAnsi"/>
                    <w:lang w:val="es-MX"/>
                  </w:rPr>
                </w:rPrChange>
              </w:rPr>
            </w:pPr>
            <w:ins w:id="466" w:author="JAQUELINE GONGORA TUN" w:date="2025-03-20T21:57:00Z" w16du:dateUtc="2025-03-21T03:57:00Z">
              <w:r w:rsidRPr="00123EA7">
                <w:rPr>
                  <w:rFonts w:ascii="Times New Roman" w:hAnsi="Times New Roman"/>
                  <w:lang w:val="es-MX"/>
                  <w:rPrChange w:id="467" w:author="JAQUELINE GONGORA TUN" w:date="2025-03-21T00:14:00Z" w16du:dateUtc="2025-03-21T06:14:00Z">
                    <w:rPr>
                      <w:rFonts w:asciiTheme="minorHAnsi" w:hAnsiTheme="minorHAnsi" w:cstheme="minorHAnsi"/>
                      <w:lang w:val="es-MX"/>
                    </w:rPr>
                  </w:rPrChange>
                </w:rPr>
                <w:t>El público objetivo está compuesto principalmente por adultos mayores, médicos, administradores de la plataforma y responsables del adulto mayor. Se ha diseñado con un enfoque de usabilidad y accesibilidad, asegurando que la interfaz sea intuitiva, con fuentes grandes, navegación simplificada y soporte para asistencia por voz y lectura de pantalla.</w:t>
              </w:r>
              <w:r w:rsidRPr="00123EA7" w:rsidDel="006E631C">
                <w:rPr>
                  <w:rFonts w:ascii="Times New Roman" w:hAnsi="Times New Roman"/>
                  <w:lang w:val="es-MX"/>
                  <w:rPrChange w:id="468" w:author="JAQUELINE GONGORA TUN" w:date="2025-03-21T00:14:00Z" w16du:dateUtc="2025-03-21T06:14:00Z">
                    <w:rPr>
                      <w:rFonts w:asciiTheme="minorHAnsi" w:hAnsiTheme="minorHAnsi" w:cstheme="minorHAnsi"/>
                      <w:lang w:val="es-MX"/>
                    </w:rPr>
                  </w:rPrChange>
                </w:rPr>
                <w:t xml:space="preserve"> </w:t>
              </w:r>
            </w:ins>
            <w:ins w:id="469" w:author="LUISA CRISTINA VILLANUEVA DIAZ" w:date="2025-03-17T20:16:00Z">
              <w:del w:id="470" w:author="JAQUELINE GONGORA TUN" w:date="2025-03-20T21:57:00Z" w16du:dateUtc="2025-03-21T03:57:00Z">
                <w:r w:rsidR="00DD03A5" w:rsidRPr="00123EA7" w:rsidDel="006E631C">
                  <w:rPr>
                    <w:rFonts w:ascii="Times New Roman" w:hAnsi="Times New Roman"/>
                    <w:lang w:val="es-MX"/>
                    <w:rPrChange w:id="471" w:author="JAQUELINE GONGORA TUN" w:date="2025-03-21T00:14:00Z" w16du:dateUtc="2025-03-21T06:14:00Z">
                      <w:rPr>
                        <w:rFonts w:asciiTheme="minorHAnsi" w:hAnsiTheme="minorHAnsi" w:cstheme="minorHAnsi"/>
                        <w:color w:val="8064A2" w:themeColor="accent4"/>
                        <w:lang w:val="es-MX"/>
                      </w:rPr>
                    </w:rPrChange>
                  </w:rPr>
                  <w:delText>a los pacientes de la tercera edad agendar y recibir consultas médicas en línea mediante videollamadas o a domicilio con visitas presenciales de profesionales de la salud.</w:delText>
                </w:r>
              </w:del>
            </w:ins>
          </w:p>
          <w:p w14:paraId="2D5711BF" w14:textId="77777777" w:rsidR="0005269E" w:rsidRPr="00123EA7" w:rsidRDefault="0005269E" w:rsidP="006E631C">
            <w:pPr>
              <w:spacing w:line="240" w:lineRule="auto"/>
              <w:jc w:val="both"/>
              <w:rPr>
                <w:ins w:id="472" w:author="JAQUELINE GONGORA TUN" w:date="2025-03-20T22:54:00Z" w16du:dateUtc="2025-03-21T04:54:00Z"/>
                <w:rFonts w:ascii="Times New Roman" w:hAnsi="Times New Roman"/>
                <w:lang w:val="es-MX"/>
                <w:rPrChange w:id="473" w:author="JAQUELINE GONGORA TUN" w:date="2025-03-21T00:14:00Z" w16du:dateUtc="2025-03-21T06:14:00Z">
                  <w:rPr>
                    <w:ins w:id="474" w:author="JAQUELINE GONGORA TUN" w:date="2025-03-20T22:54:00Z" w16du:dateUtc="2025-03-21T04:54:00Z"/>
                    <w:rFonts w:asciiTheme="minorHAnsi" w:hAnsiTheme="minorHAnsi" w:cstheme="minorHAnsi"/>
                    <w:lang w:val="es-MX"/>
                  </w:rPr>
                </w:rPrChange>
              </w:rPr>
            </w:pPr>
          </w:p>
          <w:p w14:paraId="62C7A8D1" w14:textId="19E39BF0" w:rsidR="0005269E" w:rsidRPr="00123EA7" w:rsidRDefault="0005269E" w:rsidP="006E631C">
            <w:pPr>
              <w:spacing w:line="240" w:lineRule="auto"/>
              <w:jc w:val="both"/>
              <w:rPr>
                <w:ins w:id="475" w:author="JAQUELINE GONGORA TUN" w:date="2025-03-20T22:54:00Z" w16du:dateUtc="2025-03-21T04:54:00Z"/>
                <w:rFonts w:ascii="Times New Roman" w:hAnsi="Times New Roman"/>
                <w:lang w:val="es-MX"/>
                <w:rPrChange w:id="476" w:author="JAQUELINE GONGORA TUN" w:date="2025-03-21T00:14:00Z" w16du:dateUtc="2025-03-21T06:14:00Z">
                  <w:rPr>
                    <w:ins w:id="477" w:author="JAQUELINE GONGORA TUN" w:date="2025-03-20T22:54:00Z" w16du:dateUtc="2025-03-21T04:54:00Z"/>
                    <w:rFonts w:asciiTheme="minorHAnsi" w:hAnsiTheme="minorHAnsi" w:cstheme="minorHAnsi"/>
                    <w:color w:val="8064A2" w:themeColor="accent4"/>
                    <w:lang w:val="es-MX"/>
                  </w:rPr>
                </w:rPrChange>
              </w:rPr>
              <w:pPrChange w:id="478" w:author="LUISA CRISTINA VILLANUEVA DIAZ" w:date="2025-03-17T20:16:00Z" w16du:dateUtc="2025-03-18T02:16:00Z">
                <w:pPr>
                  <w:jc w:val="both"/>
                </w:pPr>
              </w:pPrChange>
            </w:pPr>
            <w:ins w:id="479" w:author="JAQUELINE GONGORA TUN" w:date="2025-03-20T22:54:00Z" w16du:dateUtc="2025-03-21T04:54:00Z">
              <w:r w:rsidRPr="00123EA7">
                <w:rPr>
                  <w:rFonts w:ascii="Times New Roman" w:hAnsi="Times New Roman"/>
                  <w:lang w:val="es-MX"/>
                  <w:rPrChange w:id="480" w:author="JAQUELINE GONGORA TUN" w:date="2025-03-21T00:14:00Z" w16du:dateUtc="2025-03-21T06:14:00Z">
                    <w:rPr>
                      <w:rFonts w:asciiTheme="minorHAnsi" w:hAnsiTheme="minorHAnsi" w:cstheme="minorHAnsi"/>
                      <w:lang w:val="es-MX"/>
                    </w:rPr>
                  </w:rPrChange>
                </w:rPr>
                <w:t>___________________________________________________________________</w:t>
              </w:r>
            </w:ins>
          </w:p>
          <w:p w14:paraId="7DAC3D2C" w14:textId="43F8CC36" w:rsidR="0005269E" w:rsidRPr="00123EA7" w:rsidRDefault="00123EA7" w:rsidP="0005269E">
            <w:pPr>
              <w:spacing w:line="240" w:lineRule="auto"/>
              <w:jc w:val="both"/>
              <w:rPr>
                <w:ins w:id="481" w:author="JAQUELINE GONGORA TUN" w:date="2025-03-20T22:54:00Z" w16du:dateUtc="2025-03-21T04:54:00Z"/>
                <w:rFonts w:ascii="Times New Roman" w:hAnsi="Times New Roman"/>
                <w:lang w:val="es-MX"/>
                <w:rPrChange w:id="482" w:author="JAQUELINE GONGORA TUN" w:date="2025-03-21T00:14:00Z" w16du:dateUtc="2025-03-21T06:14:00Z">
                  <w:rPr>
                    <w:ins w:id="483" w:author="JAQUELINE GONGORA TUN" w:date="2025-03-20T22:54:00Z" w16du:dateUtc="2025-03-21T04:54:00Z"/>
                    <w:rFonts w:asciiTheme="minorHAnsi" w:hAnsiTheme="minorHAnsi" w:cstheme="minorHAnsi"/>
                    <w:lang w:val="es-MX"/>
                  </w:rPr>
                </w:rPrChange>
              </w:rPr>
            </w:pPr>
            <w:ins w:id="484" w:author="JAQUELINE GONGORA TUN" w:date="2025-03-21T00:18:00Z" w16du:dateUtc="2025-03-21T06:18:00Z">
              <w:r>
                <w:rPr>
                  <w:rFonts w:ascii="Times New Roman" w:hAnsi="Times New Roman"/>
                  <w:lang w:val="es-MX"/>
                </w:rPr>
                <w:t>P</w:t>
              </w:r>
            </w:ins>
            <w:ins w:id="485" w:author="JAQUELINE GONGORA TUN" w:date="2025-03-20T22:54:00Z" w16du:dateUtc="2025-03-21T04:54:00Z">
              <w:r w:rsidR="0005269E" w:rsidRPr="00123EA7">
                <w:rPr>
                  <w:rFonts w:ascii="Times New Roman" w:hAnsi="Times New Roman"/>
                  <w:lang w:val="es-MX"/>
                  <w:rPrChange w:id="486" w:author="JAQUELINE GONGORA TUN" w:date="2025-03-21T00:14:00Z" w16du:dateUtc="2025-03-21T06:14:00Z">
                    <w:rPr>
                      <w:rFonts w:asciiTheme="minorHAnsi" w:hAnsiTheme="minorHAnsi" w:cstheme="minorHAnsi"/>
                      <w:lang w:val="es-MX"/>
                    </w:rPr>
                  </w:rPrChange>
                </w:rPr>
                <w:t>lataforma digital de atención médica para adultos mayores diseñad</w:t>
              </w:r>
            </w:ins>
            <w:ins w:id="487" w:author="JAQUELINE GONGORA TUN" w:date="2025-03-21T00:18:00Z" w16du:dateUtc="2025-03-21T06:18:00Z">
              <w:r>
                <w:rPr>
                  <w:rFonts w:ascii="Times New Roman" w:hAnsi="Times New Roman"/>
                  <w:lang w:val="es-MX"/>
                </w:rPr>
                <w:t xml:space="preserve">a </w:t>
              </w:r>
            </w:ins>
            <w:ins w:id="488" w:author="JAQUELINE GONGORA TUN" w:date="2025-03-20T22:54:00Z" w16du:dateUtc="2025-03-21T04:54:00Z">
              <w:r w:rsidR="0005269E" w:rsidRPr="00123EA7">
                <w:rPr>
                  <w:rFonts w:ascii="Times New Roman" w:hAnsi="Times New Roman"/>
                  <w:lang w:val="es-MX"/>
                  <w:rPrChange w:id="489" w:author="JAQUELINE GONGORA TUN" w:date="2025-03-21T00:14:00Z" w16du:dateUtc="2025-03-21T06:14:00Z">
                    <w:rPr>
                      <w:rFonts w:asciiTheme="minorHAnsi" w:hAnsiTheme="minorHAnsi" w:cstheme="minorHAnsi"/>
                      <w:lang w:val="es-MX"/>
                    </w:rPr>
                  </w:rPrChange>
                </w:rPr>
                <w:t xml:space="preserve">para facilitar el acceso a servicios de salud mediante la programación de citas médicas virtuales o visitas domiciliarias con médicos especializados. </w:t>
              </w:r>
            </w:ins>
            <w:ins w:id="490" w:author="JAQUELINE GONGORA TUN" w:date="2025-03-21T00:18:00Z" w16du:dateUtc="2025-03-21T06:18:00Z">
              <w:r w:rsidR="00202F72">
                <w:rPr>
                  <w:rFonts w:ascii="Times New Roman" w:hAnsi="Times New Roman"/>
                  <w:lang w:val="es-MX"/>
                </w:rPr>
                <w:t xml:space="preserve">Esta plataforma </w:t>
              </w:r>
            </w:ins>
            <w:ins w:id="491" w:author="JAQUELINE GONGORA TUN" w:date="2025-03-21T00:19:00Z" w16du:dateUtc="2025-03-21T06:19:00Z">
              <w:r w:rsidR="00202F72">
                <w:rPr>
                  <w:rFonts w:ascii="Times New Roman" w:hAnsi="Times New Roman"/>
                  <w:lang w:val="es-MX"/>
                </w:rPr>
                <w:t>permite</w:t>
              </w:r>
            </w:ins>
            <w:ins w:id="492" w:author="JAQUELINE GONGORA TUN" w:date="2025-03-20T22:54:00Z" w16du:dateUtc="2025-03-21T04:54:00Z">
              <w:r w:rsidR="0005269E" w:rsidRPr="00123EA7">
                <w:rPr>
                  <w:rFonts w:ascii="Times New Roman" w:hAnsi="Times New Roman"/>
                  <w:lang w:val="es-MX"/>
                  <w:rPrChange w:id="493" w:author="JAQUELINE GONGORA TUN" w:date="2025-03-21T00:14:00Z" w16du:dateUtc="2025-03-21T06:14:00Z">
                    <w:rPr>
                      <w:rFonts w:asciiTheme="minorHAnsi" w:hAnsiTheme="minorHAnsi" w:cstheme="minorHAnsi"/>
                      <w:lang w:val="es-MX"/>
                    </w:rPr>
                  </w:rPrChange>
                </w:rPr>
                <w:t xml:space="preserve"> brindar una alternativa accesible y eficiente para aquellos adultos mayores que tienen dificultades de movilidad o que requieren un seguimiento constante de su estado de salud sin la necesidad de desplazarse a clínicas u hospitales.</w:t>
              </w:r>
            </w:ins>
          </w:p>
          <w:p w14:paraId="25BD3DCC" w14:textId="3406C92A" w:rsidR="00187E0D" w:rsidRPr="00123EA7" w:rsidRDefault="0005269E" w:rsidP="0005269E">
            <w:pPr>
              <w:spacing w:line="240" w:lineRule="auto"/>
              <w:jc w:val="both"/>
              <w:rPr>
                <w:rFonts w:ascii="Times New Roman" w:hAnsi="Times New Roman"/>
                <w:lang w:val="es-MX"/>
                <w:rPrChange w:id="494" w:author="JAQUELINE GONGORA TUN" w:date="2025-03-21T00:14:00Z" w16du:dateUtc="2025-03-21T06:14:00Z">
                  <w:rPr>
                    <w:rFonts w:asciiTheme="minorHAnsi" w:hAnsiTheme="minorHAnsi" w:cstheme="minorHAnsi"/>
                    <w:lang w:val="es-MX"/>
                  </w:rPr>
                </w:rPrChange>
              </w:rPr>
              <w:pPrChange w:id="495" w:author="LUISA CRISTINA VILLANUEVA DIAZ" w:date="2025-03-17T20:16:00Z" w16du:dateUtc="2025-03-18T02:16:00Z">
                <w:pPr>
                  <w:jc w:val="both"/>
                </w:pPr>
              </w:pPrChange>
            </w:pPr>
            <w:ins w:id="496" w:author="JAQUELINE GONGORA TUN" w:date="2025-03-20T22:54:00Z" w16du:dateUtc="2025-03-21T04:54:00Z">
              <w:r w:rsidRPr="00123EA7">
                <w:rPr>
                  <w:rFonts w:ascii="Times New Roman" w:hAnsi="Times New Roman"/>
                  <w:lang w:val="es-MX"/>
                  <w:rPrChange w:id="497" w:author="JAQUELINE GONGORA TUN" w:date="2025-03-21T00:14:00Z" w16du:dateUtc="2025-03-21T06:14:00Z">
                    <w:rPr>
                      <w:rFonts w:asciiTheme="minorHAnsi" w:hAnsiTheme="minorHAnsi" w:cstheme="minorHAnsi"/>
                      <w:lang w:val="es-MX"/>
                    </w:rPr>
                  </w:rPrChange>
                </w:rPr>
                <w:t>El público objetivo está compuesto principalmente por adultos mayores, médicos, administradores de la plataforma y responsables del adulto mayor. Se ha diseñado con un enfoque de usabilidad y accesibilidad, asegurando que la interfaz sea intuitiva, con fuentes grandes, navegación simplificada y soporte para asistencia por voz y lectura de pantalla.</w:t>
              </w:r>
              <w:r w:rsidRPr="00123EA7" w:rsidDel="00DD03A5">
                <w:rPr>
                  <w:rFonts w:ascii="Times New Roman" w:hAnsi="Times New Roman"/>
                  <w:lang w:val="es-MX"/>
                  <w:rPrChange w:id="498" w:author="JAQUELINE GONGORA TUN" w:date="2025-03-21T00:14:00Z" w16du:dateUtc="2025-03-21T06:14:00Z">
                    <w:rPr>
                      <w:rFonts w:asciiTheme="minorHAnsi" w:hAnsiTheme="minorHAnsi" w:cstheme="minorHAnsi"/>
                      <w:lang w:val="es-MX"/>
                    </w:rPr>
                  </w:rPrChange>
                </w:rPr>
                <w:t xml:space="preserve"> </w:t>
              </w:r>
            </w:ins>
            <w:del w:id="499" w:author="LUISA CRISTINA VILLANUEVA DIAZ" w:date="2025-03-17T20:16:00Z" w16du:dateUtc="2025-03-18T02:16:00Z">
              <w:r w:rsidR="009D482F" w:rsidRPr="00123EA7" w:rsidDel="00DD03A5">
                <w:rPr>
                  <w:rFonts w:ascii="Times New Roman" w:hAnsi="Times New Roman"/>
                  <w:lang w:val="es-MX"/>
                  <w:rPrChange w:id="500" w:author="JAQUELINE GONGORA TUN" w:date="2025-03-21T00:14:00Z" w16du:dateUtc="2025-03-21T06:14:00Z">
                    <w:rPr>
                      <w:rFonts w:asciiTheme="minorHAnsi" w:hAnsiTheme="minorHAnsi" w:cstheme="minorHAnsi"/>
                      <w:color w:val="8064A2" w:themeColor="accent4"/>
                      <w:lang w:val="es-MX"/>
                    </w:rPr>
                  </w:rPrChange>
                </w:rPr>
                <w:delText>[Descripción de la aplicación</w:delText>
              </w:r>
              <w:r w:rsidR="00D43AC4" w:rsidRPr="00123EA7" w:rsidDel="00DD03A5">
                <w:rPr>
                  <w:rFonts w:ascii="Times New Roman" w:hAnsi="Times New Roman"/>
                  <w:lang w:val="es-MX"/>
                  <w:rPrChange w:id="501" w:author="JAQUELINE GONGORA TUN" w:date="2025-03-21T00:14:00Z" w16du:dateUtc="2025-03-21T06:14:00Z">
                    <w:rPr>
                      <w:rFonts w:asciiTheme="minorHAnsi" w:hAnsiTheme="minorHAnsi" w:cstheme="minorHAnsi"/>
                      <w:color w:val="8064A2" w:themeColor="accent4"/>
                      <w:lang w:val="es-MX"/>
                    </w:rPr>
                  </w:rPrChange>
                </w:rPr>
                <w:delText xml:space="preserve">, </w:delText>
              </w:r>
              <w:r w:rsidR="009D482F" w:rsidRPr="00123EA7" w:rsidDel="00DD03A5">
                <w:rPr>
                  <w:rFonts w:ascii="Times New Roman" w:hAnsi="Times New Roman"/>
                  <w:lang w:val="es-MX"/>
                  <w:rPrChange w:id="502" w:author="JAQUELINE GONGORA TUN" w:date="2025-03-21T00:14:00Z" w16du:dateUtc="2025-03-21T06:14:00Z">
                    <w:rPr>
                      <w:rFonts w:asciiTheme="minorHAnsi" w:hAnsiTheme="minorHAnsi" w:cstheme="minorHAnsi"/>
                      <w:color w:val="8064A2" w:themeColor="accent4"/>
                      <w:lang w:val="es-MX"/>
                    </w:rPr>
                  </w:rPrChange>
                </w:rPr>
                <w:delText>objetivos del proyecto</w:delText>
              </w:r>
              <w:r w:rsidR="00D43AC4" w:rsidRPr="00123EA7" w:rsidDel="00DD03A5">
                <w:rPr>
                  <w:rFonts w:ascii="Times New Roman" w:hAnsi="Times New Roman"/>
                  <w:lang w:val="es-MX"/>
                  <w:rPrChange w:id="503" w:author="JAQUELINE GONGORA TUN" w:date="2025-03-21T00:14:00Z" w16du:dateUtc="2025-03-21T06:14:00Z">
                    <w:rPr>
                      <w:rFonts w:asciiTheme="minorHAnsi" w:hAnsiTheme="minorHAnsi" w:cstheme="minorHAnsi"/>
                      <w:color w:val="8064A2" w:themeColor="accent4"/>
                      <w:lang w:val="es-MX"/>
                    </w:rPr>
                  </w:rPrChange>
                </w:rPr>
                <w:delText xml:space="preserve"> y stakeholders.</w:delText>
              </w:r>
              <w:r w:rsidR="009D482F" w:rsidRPr="00123EA7" w:rsidDel="00DD03A5">
                <w:rPr>
                  <w:rFonts w:ascii="Times New Roman" w:hAnsi="Times New Roman"/>
                  <w:lang w:val="es-MX"/>
                  <w:rPrChange w:id="504" w:author="JAQUELINE GONGORA TUN" w:date="2025-03-21T00:14:00Z" w16du:dateUtc="2025-03-21T06:14:00Z">
                    <w:rPr>
                      <w:rFonts w:asciiTheme="minorHAnsi" w:hAnsiTheme="minorHAnsi" w:cstheme="minorHAnsi"/>
                      <w:color w:val="8064A2" w:themeColor="accent4"/>
                      <w:lang w:val="es-MX"/>
                    </w:rPr>
                  </w:rPrChange>
                </w:rPr>
                <w:delText>]</w:delText>
              </w:r>
              <w:r w:rsidR="00187E0D" w:rsidRPr="00123EA7" w:rsidDel="00DD03A5">
                <w:rPr>
                  <w:rFonts w:ascii="Times New Roman" w:hAnsi="Times New Roman"/>
                  <w:lang w:val="es-MX"/>
                  <w:rPrChange w:id="505" w:author="JAQUELINE GONGORA TUN" w:date="2025-03-21T00:14:00Z" w16du:dateUtc="2025-03-21T06:14:00Z">
                    <w:rPr>
                      <w:rFonts w:asciiTheme="minorHAnsi" w:hAnsiTheme="minorHAnsi" w:cstheme="minorHAnsi"/>
                      <w:color w:val="8064A2" w:themeColor="accent4"/>
                      <w:lang w:val="es-MX"/>
                    </w:rPr>
                  </w:rPrChange>
                </w:rPr>
                <w:delText xml:space="preserve"> </w:delText>
              </w:r>
            </w:del>
          </w:p>
        </w:tc>
      </w:tr>
      <w:tr w:rsidR="00187E0D" w:rsidRPr="00123EA7" w14:paraId="14B21B0F" w14:textId="77777777" w:rsidTr="00810937">
        <w:tc>
          <w:tcPr>
            <w:tcW w:w="1915" w:type="dxa"/>
          </w:tcPr>
          <w:p w14:paraId="42D96998" w14:textId="5E63FBC6" w:rsidR="00187E0D" w:rsidRPr="00123EA7" w:rsidRDefault="00187E0D" w:rsidP="001F529C">
            <w:pPr>
              <w:pStyle w:val="tableleft"/>
              <w:rPr>
                <w:rFonts w:ascii="Times New Roman" w:hAnsi="Times New Roman"/>
                <w:lang w:val="es-MX"/>
                <w:rPrChange w:id="506" w:author="JAQUELINE GONGORA TUN" w:date="2025-03-21T00:14:00Z" w16du:dateUtc="2025-03-21T06:14:00Z">
                  <w:rPr>
                    <w:rFonts w:asciiTheme="minorHAnsi" w:hAnsiTheme="minorHAnsi" w:cstheme="minorHAnsi"/>
                    <w:lang w:val="es-MX"/>
                  </w:rPr>
                </w:rPrChange>
              </w:rPr>
            </w:pPr>
          </w:p>
        </w:tc>
        <w:tc>
          <w:tcPr>
            <w:tcW w:w="7661" w:type="dxa"/>
            <w:tcBorders>
              <w:bottom w:val="single" w:sz="8" w:space="0" w:color="auto"/>
            </w:tcBorders>
          </w:tcPr>
          <w:p w14:paraId="47974FAF" w14:textId="77777777" w:rsidR="00187E0D" w:rsidRPr="00123EA7" w:rsidRDefault="00187E0D" w:rsidP="001F529C">
            <w:pPr>
              <w:pStyle w:val="line"/>
              <w:rPr>
                <w:ins w:id="507" w:author="JAQUELINE GONGORA TUN" w:date="2025-03-20T22:53:00Z" w16du:dateUtc="2025-03-21T04:53:00Z"/>
                <w:rFonts w:ascii="Times New Roman" w:hAnsi="Times New Roman"/>
                <w:lang w:val="es-MX"/>
                <w:rPrChange w:id="508" w:author="JAQUELINE GONGORA TUN" w:date="2025-03-21T00:14:00Z" w16du:dateUtc="2025-03-21T06:14:00Z">
                  <w:rPr>
                    <w:ins w:id="509" w:author="JAQUELINE GONGORA TUN" w:date="2025-03-20T22:53:00Z" w16du:dateUtc="2025-03-21T04:53:00Z"/>
                    <w:rFonts w:asciiTheme="minorHAnsi" w:hAnsiTheme="minorHAnsi" w:cstheme="minorHAnsi"/>
                    <w:lang w:val="es-MX"/>
                  </w:rPr>
                </w:rPrChange>
              </w:rPr>
            </w:pPr>
          </w:p>
          <w:p w14:paraId="666D089F" w14:textId="77777777" w:rsidR="0005269E" w:rsidRPr="00123EA7" w:rsidRDefault="0005269E" w:rsidP="001F529C">
            <w:pPr>
              <w:pStyle w:val="line"/>
              <w:rPr>
                <w:ins w:id="510" w:author="JAQUELINE GONGORA TUN" w:date="2025-03-20T22:54:00Z" w16du:dateUtc="2025-03-21T04:54:00Z"/>
                <w:rFonts w:ascii="Times New Roman" w:hAnsi="Times New Roman"/>
                <w:lang w:val="es-MX"/>
                <w:rPrChange w:id="511" w:author="JAQUELINE GONGORA TUN" w:date="2025-03-21T00:14:00Z" w16du:dateUtc="2025-03-21T06:14:00Z">
                  <w:rPr>
                    <w:ins w:id="512" w:author="JAQUELINE GONGORA TUN" w:date="2025-03-20T22:54:00Z" w16du:dateUtc="2025-03-21T04:54:00Z"/>
                    <w:rFonts w:asciiTheme="minorHAnsi" w:hAnsiTheme="minorHAnsi" w:cstheme="minorHAnsi"/>
                    <w:lang w:val="es-MX"/>
                  </w:rPr>
                </w:rPrChange>
              </w:rPr>
            </w:pPr>
          </w:p>
          <w:p w14:paraId="7E5A67EC" w14:textId="77777777" w:rsidR="0005269E" w:rsidRPr="00123EA7" w:rsidRDefault="0005269E" w:rsidP="001F529C">
            <w:pPr>
              <w:pStyle w:val="line"/>
              <w:rPr>
                <w:ins w:id="513" w:author="JAQUELINE GONGORA TUN" w:date="2025-03-20T22:54:00Z" w16du:dateUtc="2025-03-21T04:54:00Z"/>
                <w:rFonts w:ascii="Times New Roman" w:hAnsi="Times New Roman"/>
                <w:lang w:val="es-MX"/>
                <w:rPrChange w:id="514" w:author="JAQUELINE GONGORA TUN" w:date="2025-03-21T00:14:00Z" w16du:dateUtc="2025-03-21T06:14:00Z">
                  <w:rPr>
                    <w:ins w:id="515" w:author="JAQUELINE GONGORA TUN" w:date="2025-03-20T22:54:00Z" w16du:dateUtc="2025-03-21T04:54:00Z"/>
                    <w:rFonts w:asciiTheme="minorHAnsi" w:hAnsiTheme="minorHAnsi" w:cstheme="minorHAnsi"/>
                    <w:lang w:val="es-MX"/>
                  </w:rPr>
                </w:rPrChange>
              </w:rPr>
            </w:pPr>
          </w:p>
          <w:p w14:paraId="39FB605A" w14:textId="77777777" w:rsidR="0005269E" w:rsidRPr="00123EA7" w:rsidRDefault="0005269E" w:rsidP="001F529C">
            <w:pPr>
              <w:pStyle w:val="line"/>
              <w:rPr>
                <w:ins w:id="516" w:author="JAQUELINE GONGORA TUN" w:date="2025-03-20T22:54:00Z" w16du:dateUtc="2025-03-21T04:54:00Z"/>
                <w:rFonts w:ascii="Times New Roman" w:hAnsi="Times New Roman"/>
                <w:lang w:val="es-MX"/>
                <w:rPrChange w:id="517" w:author="JAQUELINE GONGORA TUN" w:date="2025-03-21T00:14:00Z" w16du:dateUtc="2025-03-21T06:14:00Z">
                  <w:rPr>
                    <w:ins w:id="518" w:author="JAQUELINE GONGORA TUN" w:date="2025-03-20T22:54:00Z" w16du:dateUtc="2025-03-21T04:54:00Z"/>
                    <w:rFonts w:asciiTheme="minorHAnsi" w:hAnsiTheme="minorHAnsi" w:cstheme="minorHAnsi"/>
                    <w:lang w:val="es-MX"/>
                  </w:rPr>
                </w:rPrChange>
              </w:rPr>
            </w:pPr>
          </w:p>
          <w:p w14:paraId="51C2DABE" w14:textId="77777777" w:rsidR="0005269E" w:rsidRPr="00123EA7" w:rsidRDefault="0005269E" w:rsidP="001F529C">
            <w:pPr>
              <w:pStyle w:val="line"/>
              <w:rPr>
                <w:ins w:id="519" w:author="JAQUELINE GONGORA TUN" w:date="2025-03-20T22:53:00Z" w16du:dateUtc="2025-03-21T04:53:00Z"/>
                <w:rFonts w:ascii="Times New Roman" w:hAnsi="Times New Roman"/>
                <w:lang w:val="es-MX"/>
                <w:rPrChange w:id="520" w:author="JAQUELINE GONGORA TUN" w:date="2025-03-21T00:14:00Z" w16du:dateUtc="2025-03-21T06:14:00Z">
                  <w:rPr>
                    <w:ins w:id="521" w:author="JAQUELINE GONGORA TUN" w:date="2025-03-20T22:53:00Z" w16du:dateUtc="2025-03-21T04:53:00Z"/>
                    <w:rFonts w:asciiTheme="minorHAnsi" w:hAnsiTheme="minorHAnsi" w:cstheme="minorHAnsi"/>
                    <w:lang w:val="es-MX"/>
                  </w:rPr>
                </w:rPrChange>
              </w:rPr>
            </w:pPr>
          </w:p>
          <w:p w14:paraId="24DDC089" w14:textId="77777777" w:rsidR="0005269E" w:rsidRPr="00123EA7" w:rsidRDefault="0005269E" w:rsidP="001F529C">
            <w:pPr>
              <w:pStyle w:val="line"/>
              <w:rPr>
                <w:ins w:id="522" w:author="JAQUELINE GONGORA TUN" w:date="2025-03-20T22:53:00Z" w16du:dateUtc="2025-03-21T04:53:00Z"/>
                <w:rFonts w:ascii="Times New Roman" w:hAnsi="Times New Roman"/>
                <w:lang w:val="es-MX"/>
                <w:rPrChange w:id="523" w:author="JAQUELINE GONGORA TUN" w:date="2025-03-21T00:14:00Z" w16du:dateUtc="2025-03-21T06:14:00Z">
                  <w:rPr>
                    <w:ins w:id="524" w:author="JAQUELINE GONGORA TUN" w:date="2025-03-20T22:53:00Z" w16du:dateUtc="2025-03-21T04:53:00Z"/>
                    <w:rFonts w:asciiTheme="minorHAnsi" w:hAnsiTheme="minorHAnsi" w:cstheme="minorHAnsi"/>
                    <w:lang w:val="es-MX"/>
                  </w:rPr>
                </w:rPrChange>
              </w:rPr>
            </w:pPr>
          </w:p>
          <w:p w14:paraId="29B4B5E0" w14:textId="040FD357" w:rsidR="0005269E" w:rsidRPr="00123EA7" w:rsidRDefault="0005269E" w:rsidP="001F529C">
            <w:pPr>
              <w:pStyle w:val="line"/>
              <w:rPr>
                <w:rFonts w:ascii="Times New Roman" w:hAnsi="Times New Roman"/>
                <w:lang w:val="es-MX"/>
                <w:rPrChange w:id="525" w:author="JAQUELINE GONGORA TUN" w:date="2025-03-21T00:14:00Z" w16du:dateUtc="2025-03-21T06:14:00Z">
                  <w:rPr>
                    <w:rFonts w:asciiTheme="minorHAnsi" w:hAnsiTheme="minorHAnsi" w:cstheme="minorHAnsi"/>
                    <w:lang w:val="es-MX"/>
                  </w:rPr>
                </w:rPrChange>
              </w:rPr>
            </w:pPr>
          </w:p>
        </w:tc>
      </w:tr>
      <w:tr w:rsidR="00134417" w:rsidRPr="00123EA7" w14:paraId="6D4B4A45" w14:textId="77777777" w:rsidTr="00D27726">
        <w:trPr>
          <w:trHeight w:val="706"/>
        </w:trPr>
        <w:tc>
          <w:tcPr>
            <w:tcW w:w="1915" w:type="dxa"/>
          </w:tcPr>
          <w:p w14:paraId="0FC4C945" w14:textId="77777777" w:rsidR="002C78D2" w:rsidRPr="00123EA7" w:rsidRDefault="002C78D2" w:rsidP="001F529C">
            <w:pPr>
              <w:pStyle w:val="tableleft"/>
              <w:rPr>
                <w:rFonts w:ascii="Times New Roman" w:hAnsi="Times New Roman"/>
                <w:lang w:val="es-MX"/>
                <w:rPrChange w:id="526" w:author="JAQUELINE GONGORA TUN" w:date="2025-03-21T00:14:00Z" w16du:dateUtc="2025-03-21T06:14:00Z">
                  <w:rPr>
                    <w:rFonts w:asciiTheme="majorHAnsi" w:hAnsiTheme="majorHAnsi" w:cstheme="minorHAnsi"/>
                    <w:lang w:val="es-MX"/>
                  </w:rPr>
                </w:rPrChange>
              </w:rPr>
            </w:pPr>
          </w:p>
          <w:p w14:paraId="0B6A2619" w14:textId="77777777" w:rsidR="00134417" w:rsidRPr="00123EA7" w:rsidRDefault="009D482F">
            <w:pPr>
              <w:pStyle w:val="Ttulo2"/>
              <w:rPr>
                <w:rFonts w:ascii="Times New Roman" w:hAnsi="Times New Roman" w:cs="Times New Roman"/>
                <w:lang w:val="es-MX"/>
                <w:rPrChange w:id="527" w:author="JAQUELINE GONGORA TUN" w:date="2025-03-21T00:14:00Z" w16du:dateUtc="2025-03-21T06:14:00Z">
                  <w:rPr>
                    <w:rFonts w:cstheme="minorHAnsi"/>
                    <w:lang w:val="es-MX"/>
                  </w:rPr>
                </w:rPrChange>
              </w:rPr>
              <w:pPrChange w:id="528" w:author="LUISA CRISTINA VILLANUEVA DIAZ" w:date="2025-03-17T20:25:00Z" w16du:dateUtc="2025-03-18T02:25:00Z">
                <w:pPr>
                  <w:pStyle w:val="tableleft"/>
                </w:pPr>
              </w:pPrChange>
            </w:pPr>
            <w:bookmarkStart w:id="529" w:name="_Toc193135600"/>
            <w:r w:rsidRPr="00123EA7">
              <w:rPr>
                <w:rFonts w:ascii="Times New Roman" w:hAnsi="Times New Roman" w:cs="Times New Roman"/>
                <w:b/>
                <w:bCs/>
                <w:color w:val="auto"/>
                <w:sz w:val="22"/>
                <w:szCs w:val="22"/>
                <w:lang w:val="es-MX"/>
                <w:rPrChange w:id="530" w:author="JAQUELINE GONGORA TUN" w:date="2025-03-21T00:14:00Z" w16du:dateUtc="2025-03-21T06:14:00Z">
                  <w:rPr>
                    <w:rFonts w:cstheme="minorHAnsi"/>
                    <w:lang w:val="es-MX"/>
                  </w:rPr>
                </w:rPrChange>
              </w:rPr>
              <w:t>Justificación</w:t>
            </w:r>
            <w:bookmarkEnd w:id="529"/>
          </w:p>
        </w:tc>
        <w:tc>
          <w:tcPr>
            <w:tcW w:w="7661" w:type="dxa"/>
            <w:tcBorders>
              <w:bottom w:val="single" w:sz="8" w:space="0" w:color="auto"/>
            </w:tcBorders>
          </w:tcPr>
          <w:p w14:paraId="0343D1F5" w14:textId="77777777" w:rsidR="0005269E" w:rsidRPr="00123EA7" w:rsidRDefault="0005269E" w:rsidP="0005269E">
            <w:pPr>
              <w:spacing w:line="240" w:lineRule="auto"/>
              <w:rPr>
                <w:ins w:id="531" w:author="JAQUELINE GONGORA TUN" w:date="2025-03-20T22:49:00Z" w16du:dateUtc="2025-03-21T04:49:00Z"/>
                <w:rFonts w:ascii="Times New Roman" w:hAnsi="Times New Roman"/>
                <w:lang w:val="es-MX"/>
                <w:rPrChange w:id="532" w:author="JAQUELINE GONGORA TUN" w:date="2025-03-21T00:14:00Z" w16du:dateUtc="2025-03-21T06:14:00Z">
                  <w:rPr>
                    <w:ins w:id="533" w:author="JAQUELINE GONGORA TUN" w:date="2025-03-20T22:49:00Z" w16du:dateUtc="2025-03-21T04:49:00Z"/>
                    <w:rFonts w:asciiTheme="minorHAnsi" w:hAnsiTheme="minorHAnsi" w:cstheme="minorHAnsi"/>
                    <w:lang w:val="es-MX"/>
                  </w:rPr>
                </w:rPrChange>
              </w:rPr>
            </w:pPr>
            <w:ins w:id="534" w:author="JAQUELINE GONGORA TUN" w:date="2025-03-20T22:49:00Z" w16du:dateUtc="2025-03-21T04:49:00Z">
              <w:r w:rsidRPr="00123EA7">
                <w:rPr>
                  <w:rFonts w:ascii="Times New Roman" w:hAnsi="Times New Roman"/>
                  <w:lang w:val="es-MX"/>
                  <w:rPrChange w:id="535" w:author="JAQUELINE GONGORA TUN" w:date="2025-03-21T00:14:00Z" w16du:dateUtc="2025-03-21T06:14:00Z">
                    <w:rPr>
                      <w:rFonts w:asciiTheme="minorHAnsi" w:hAnsiTheme="minorHAnsi" w:cstheme="minorHAnsi"/>
                      <w:lang w:val="es-MX"/>
                    </w:rPr>
                  </w:rPrChange>
                </w:rPr>
                <w:t xml:space="preserve">La atención médica para adultos mayores es un área crítica que presenta múltiples barreras de acceso. Entre ellas se encuentran la movilidad reducida, la dificultad para conseguir citas médicas en tiempos adecuados y la falta de plataformas </w:t>
              </w:r>
              <w:r w:rsidRPr="00123EA7">
                <w:rPr>
                  <w:rFonts w:ascii="Times New Roman" w:hAnsi="Times New Roman"/>
                  <w:lang w:val="es-MX"/>
                  <w:rPrChange w:id="536" w:author="JAQUELINE GONGORA TUN" w:date="2025-03-21T00:14:00Z" w16du:dateUtc="2025-03-21T06:14:00Z">
                    <w:rPr>
                      <w:rFonts w:asciiTheme="minorHAnsi" w:hAnsiTheme="minorHAnsi" w:cstheme="minorHAnsi"/>
                      <w:lang w:val="es-MX"/>
                    </w:rPr>
                  </w:rPrChange>
                </w:rPr>
                <w:lastRenderedPageBreak/>
                <w:t>digitales adaptadas a sus necesidades. El sistema de salud actual enfrenta varios problemas que afectan a esta población vulnerable:</w:t>
              </w:r>
            </w:ins>
          </w:p>
          <w:p w14:paraId="5BDA4592" w14:textId="77777777" w:rsidR="0005269E" w:rsidRPr="00123EA7" w:rsidRDefault="0005269E" w:rsidP="0005269E">
            <w:pPr>
              <w:spacing w:line="240" w:lineRule="auto"/>
              <w:rPr>
                <w:ins w:id="537" w:author="JAQUELINE GONGORA TUN" w:date="2025-03-20T22:49:00Z" w16du:dateUtc="2025-03-21T04:49:00Z"/>
                <w:rFonts w:ascii="Times New Roman" w:hAnsi="Times New Roman"/>
                <w:lang w:val="es-MX"/>
                <w:rPrChange w:id="538" w:author="JAQUELINE GONGORA TUN" w:date="2025-03-21T00:14:00Z" w16du:dateUtc="2025-03-21T06:14:00Z">
                  <w:rPr>
                    <w:ins w:id="539" w:author="JAQUELINE GONGORA TUN" w:date="2025-03-20T22:49:00Z" w16du:dateUtc="2025-03-21T04:49:00Z"/>
                    <w:rFonts w:asciiTheme="minorHAnsi" w:hAnsiTheme="minorHAnsi" w:cstheme="minorHAnsi"/>
                    <w:lang w:val="es-MX"/>
                  </w:rPr>
                </w:rPrChange>
              </w:rPr>
            </w:pPr>
            <w:ins w:id="540" w:author="JAQUELINE GONGORA TUN" w:date="2025-03-20T22:49:00Z" w16du:dateUtc="2025-03-21T04:49:00Z">
              <w:r w:rsidRPr="00123EA7">
                <w:rPr>
                  <w:rFonts w:ascii="Times New Roman" w:hAnsi="Times New Roman"/>
                  <w:lang w:val="es-MX"/>
                  <w:rPrChange w:id="541" w:author="JAQUELINE GONGORA TUN" w:date="2025-03-21T00:14:00Z" w16du:dateUtc="2025-03-21T06:14:00Z">
                    <w:rPr>
                      <w:rFonts w:asciiTheme="minorHAnsi" w:hAnsiTheme="minorHAnsi" w:cstheme="minorHAnsi"/>
                      <w:lang w:val="es-MX"/>
                    </w:rPr>
                  </w:rPrChange>
                </w:rPr>
                <w:t xml:space="preserve">Muchas personas mayores tienen movilidad reducida, lo que les impide desplazarse fácilmente a hospitales o consultorios. Esto se agrava con la falta de acceso a especialistas, ya que en muchas regiones los profesionales en geriatría o medicina general son escasos. Además, la alta demanda de atención primaria provoca largas esperas y una saturación del sistema de salud, dificultando la atención oportuna y eficiente. </w:t>
              </w:r>
            </w:ins>
          </w:p>
          <w:p w14:paraId="755E6808" w14:textId="7D74DCEE" w:rsidR="0005269E" w:rsidRPr="00123EA7" w:rsidRDefault="0005269E" w:rsidP="0005269E">
            <w:pPr>
              <w:spacing w:line="240" w:lineRule="auto"/>
              <w:rPr>
                <w:ins w:id="542" w:author="JAQUELINE GONGORA TUN" w:date="2025-03-20T22:49:00Z" w16du:dateUtc="2025-03-21T04:49:00Z"/>
                <w:rFonts w:ascii="Times New Roman" w:hAnsi="Times New Roman"/>
                <w:lang w:val="es-MX"/>
                <w:rPrChange w:id="543" w:author="JAQUELINE GONGORA TUN" w:date="2025-03-21T00:14:00Z" w16du:dateUtc="2025-03-21T06:14:00Z">
                  <w:rPr>
                    <w:ins w:id="544" w:author="JAQUELINE GONGORA TUN" w:date="2025-03-20T22:49:00Z" w16du:dateUtc="2025-03-21T04:49:00Z"/>
                    <w:rFonts w:asciiTheme="minorHAnsi" w:hAnsiTheme="minorHAnsi" w:cstheme="minorHAnsi"/>
                    <w:lang w:val="es-MX"/>
                  </w:rPr>
                </w:rPrChange>
              </w:rPr>
            </w:pPr>
            <w:ins w:id="545" w:author="JAQUELINE GONGORA TUN" w:date="2025-03-20T22:56:00Z" w16du:dateUtc="2025-03-21T04:56:00Z">
              <w:r w:rsidRPr="00123EA7">
                <w:rPr>
                  <w:rFonts w:ascii="Times New Roman" w:hAnsi="Times New Roman"/>
                  <w:lang w:val="es-MX"/>
                  <w:rPrChange w:id="546" w:author="JAQUELINE GONGORA TUN" w:date="2025-03-21T00:14:00Z" w16du:dateUtc="2025-03-21T06:14:00Z">
                    <w:rPr>
                      <w:rFonts w:asciiTheme="minorHAnsi" w:hAnsiTheme="minorHAnsi" w:cstheme="minorHAnsi"/>
                      <w:lang w:val="es-MX"/>
                    </w:rPr>
                  </w:rPrChange>
                </w:rPr>
                <w:t>Otro factor por considerar</w:t>
              </w:r>
            </w:ins>
            <w:ins w:id="547" w:author="JAQUELINE GONGORA TUN" w:date="2025-03-20T22:49:00Z" w16du:dateUtc="2025-03-21T04:49:00Z">
              <w:r w:rsidRPr="00123EA7">
                <w:rPr>
                  <w:rFonts w:ascii="Times New Roman" w:hAnsi="Times New Roman"/>
                  <w:lang w:val="es-MX"/>
                  <w:rPrChange w:id="548" w:author="JAQUELINE GONGORA TUN" w:date="2025-03-21T00:14:00Z" w16du:dateUtc="2025-03-21T06:14:00Z">
                    <w:rPr>
                      <w:rFonts w:asciiTheme="minorHAnsi" w:hAnsiTheme="minorHAnsi" w:cstheme="minorHAnsi"/>
                      <w:lang w:val="es-MX"/>
                    </w:rPr>
                  </w:rPrChange>
                </w:rPr>
                <w:t xml:space="preserve"> es el desconocimiento sobre tecnologías de salud, pues la transición digital no siempre es accesible para los adultos mayores. Por ello, se requiere un sistema intuitivo y adaptado a sus necesidades, que les permita acceder a consultas médicas sin complicaciones.</w:t>
              </w:r>
            </w:ins>
          </w:p>
          <w:p w14:paraId="695617C9" w14:textId="63ED4B71" w:rsidR="006E631C" w:rsidRPr="00123EA7" w:rsidRDefault="006E631C" w:rsidP="0005269E">
            <w:pPr>
              <w:spacing w:line="240" w:lineRule="auto"/>
              <w:rPr>
                <w:ins w:id="549" w:author="JAQUELINE GONGORA TUN" w:date="2025-03-20T22:02:00Z"/>
                <w:rFonts w:ascii="Times New Roman" w:hAnsi="Times New Roman"/>
                <w:lang w:val="es-MX"/>
                <w:rPrChange w:id="550" w:author="JAQUELINE GONGORA TUN" w:date="2025-03-21T00:14:00Z" w16du:dateUtc="2025-03-21T06:14:00Z">
                  <w:rPr>
                    <w:ins w:id="551" w:author="JAQUELINE GONGORA TUN" w:date="2025-03-20T22:02:00Z"/>
                    <w:rFonts w:asciiTheme="minorHAnsi" w:hAnsiTheme="minorHAnsi" w:cstheme="minorHAnsi"/>
                    <w:lang w:val="es-MX"/>
                  </w:rPr>
                </w:rPrChange>
              </w:rPr>
            </w:pPr>
            <w:ins w:id="552" w:author="JAQUELINE GONGORA TUN" w:date="2025-03-20T22:02:00Z">
              <w:r w:rsidRPr="00123EA7">
                <w:rPr>
                  <w:rFonts w:ascii="Times New Roman" w:hAnsi="Times New Roman"/>
                  <w:lang w:val="es-MX"/>
                  <w:rPrChange w:id="553" w:author="JAQUELINE GONGORA TUN" w:date="2025-03-21T00:14:00Z" w16du:dateUtc="2025-03-21T06:14:00Z">
                    <w:rPr>
                      <w:rFonts w:asciiTheme="minorHAnsi" w:hAnsiTheme="minorHAnsi" w:cstheme="minorHAnsi"/>
                      <w:lang w:val="es-MX"/>
                    </w:rPr>
                  </w:rPrChange>
                </w:rPr>
                <w:t>Este proyecto busca reducir estas problemáticas proporcionando un servicio que simplifique la programación de citas, optimice el acceso a historiales médicos y mejore la comunicación entre pacientes y médicos. Además, la aplicación impactará de manera positiva en la calidad de vida de los adultos mayores al permitirles recibir atención médica sin la necesidad de desplazarse, fomentando un mejor control de enfermedades crónicas y la prevención de complicaciones de salud mediante el monitoreo constante.</w:t>
              </w:r>
            </w:ins>
            <w:ins w:id="554" w:author="JAQUELINE GONGORA TUN" w:date="2025-03-20T22:50:00Z" w16du:dateUtc="2025-03-21T04:50:00Z">
              <w:r w:rsidR="0005269E" w:rsidRPr="00123EA7">
                <w:rPr>
                  <w:rFonts w:ascii="Times New Roman" w:hAnsi="Times New Roman"/>
                  <w:lang w:val="es-MX"/>
                  <w:rPrChange w:id="555" w:author="JAQUELINE GONGORA TUN" w:date="2025-03-21T00:14:00Z" w16du:dateUtc="2025-03-21T06:14:00Z">
                    <w:rPr>
                      <w:rFonts w:asciiTheme="minorHAnsi" w:hAnsiTheme="minorHAnsi" w:cstheme="minorHAnsi"/>
                      <w:lang w:val="es-MX"/>
                    </w:rPr>
                  </w:rPrChange>
                </w:rPr>
                <w:t xml:space="preserve"> </w:t>
              </w:r>
              <w:r w:rsidR="0005269E" w:rsidRPr="00123EA7">
                <w:rPr>
                  <w:rFonts w:ascii="Times New Roman" w:hAnsi="Times New Roman"/>
                  <w:lang w:val="es-MX"/>
                  <w:rPrChange w:id="556" w:author="JAQUELINE GONGORA TUN" w:date="2025-03-21T00:14:00Z" w16du:dateUtc="2025-03-21T06:14:00Z">
                    <w:rPr>
                      <w:rFonts w:asciiTheme="minorHAnsi" w:hAnsiTheme="minorHAnsi" w:cstheme="minorHAnsi"/>
                      <w:lang w:val="es-MX"/>
                    </w:rPr>
                  </w:rPrChange>
                </w:rPr>
                <w:t>De esta forma, se mejorará significativamente su calidad de vida y se optimizarán los recursos del sector salud.</w:t>
              </w:r>
            </w:ins>
          </w:p>
          <w:p w14:paraId="0B6A11E0" w14:textId="77777777" w:rsidR="006E631C" w:rsidRPr="00123EA7" w:rsidRDefault="006E631C" w:rsidP="006E631C">
            <w:pPr>
              <w:rPr>
                <w:ins w:id="557" w:author="JAQUELINE GONGORA TUN" w:date="2025-03-20T22:03:00Z" w16du:dateUtc="2025-03-21T04:03:00Z"/>
                <w:rFonts w:ascii="Times New Roman" w:hAnsi="Times New Roman"/>
                <w:lang w:val="es-MX"/>
                <w:rPrChange w:id="558" w:author="JAQUELINE GONGORA TUN" w:date="2025-03-21T00:14:00Z" w16du:dateUtc="2025-03-21T06:14:00Z">
                  <w:rPr>
                    <w:ins w:id="559" w:author="JAQUELINE GONGORA TUN" w:date="2025-03-20T22:03:00Z" w16du:dateUtc="2025-03-21T04:03:00Z"/>
                    <w:lang w:val="es-MX"/>
                  </w:rPr>
                </w:rPrChange>
              </w:rPr>
              <w:pPrChange w:id="560" w:author="JAQUELINE GONGORA TUN" w:date="2025-03-20T22:03:00Z" w16du:dateUtc="2025-03-21T04:03:00Z">
                <w:pPr>
                  <w:pStyle w:val="Prrafodelista"/>
                  <w:numPr>
                    <w:numId w:val="33"/>
                  </w:numPr>
                  <w:ind w:hanging="360"/>
                </w:pPr>
              </w:pPrChange>
            </w:pPr>
            <w:ins w:id="561" w:author="JAQUELINE GONGORA TUN" w:date="2025-03-20T22:02:00Z">
              <w:r w:rsidRPr="00123EA7">
                <w:rPr>
                  <w:rFonts w:ascii="Times New Roman" w:hAnsi="Times New Roman"/>
                  <w:lang w:val="es-MX"/>
                  <w:rPrChange w:id="562" w:author="JAQUELINE GONGORA TUN" w:date="2025-03-21T00:14:00Z" w16du:dateUtc="2025-03-21T06:14:00Z">
                    <w:rPr/>
                  </w:rPrChange>
                </w:rPr>
                <w:t>Para lograr este propósito, se establecen los siguientes objetivos específicos:</w:t>
              </w:r>
            </w:ins>
          </w:p>
          <w:p w14:paraId="45FA02F6" w14:textId="77777777" w:rsidR="006E631C" w:rsidRPr="00123EA7" w:rsidRDefault="006E631C" w:rsidP="006E631C">
            <w:pPr>
              <w:pStyle w:val="Prrafodelista"/>
              <w:numPr>
                <w:ilvl w:val="0"/>
                <w:numId w:val="33"/>
              </w:numPr>
              <w:jc w:val="left"/>
              <w:rPr>
                <w:ins w:id="563" w:author="JAQUELINE GONGORA TUN" w:date="2025-03-20T22:03:00Z" w16du:dateUtc="2025-03-21T04:03:00Z"/>
                <w:sz w:val="22"/>
                <w:szCs w:val="22"/>
                <w:lang w:val="es-MX"/>
                <w:rPrChange w:id="564" w:author="JAQUELINE GONGORA TUN" w:date="2025-03-21T00:14:00Z" w16du:dateUtc="2025-03-21T06:14:00Z">
                  <w:rPr>
                    <w:ins w:id="565" w:author="JAQUELINE GONGORA TUN" w:date="2025-03-20T22:03:00Z" w16du:dateUtc="2025-03-21T04:03:00Z"/>
                    <w:rFonts w:asciiTheme="minorHAnsi" w:hAnsiTheme="minorHAnsi" w:cstheme="minorHAnsi"/>
                    <w:lang w:val="es-MX"/>
                  </w:rPr>
                </w:rPrChange>
              </w:rPr>
              <w:pPrChange w:id="566" w:author="JAQUELINE GONGORA TUN" w:date="2025-03-20T22:03:00Z" w16du:dateUtc="2025-03-21T04:03:00Z">
                <w:pPr>
                  <w:pStyle w:val="Prrafodelista"/>
                  <w:numPr>
                    <w:numId w:val="33"/>
                  </w:numPr>
                  <w:ind w:hanging="360"/>
                </w:pPr>
              </w:pPrChange>
            </w:pPr>
            <w:ins w:id="567" w:author="JAQUELINE GONGORA TUN" w:date="2025-03-20T22:02:00Z">
              <w:r w:rsidRPr="00123EA7">
                <w:rPr>
                  <w:sz w:val="22"/>
                  <w:szCs w:val="22"/>
                  <w:lang w:val="es-MX"/>
                  <w:rPrChange w:id="568" w:author="JAQUELINE GONGORA TUN" w:date="2025-03-21T00:14:00Z" w16du:dateUtc="2025-03-21T06:14:00Z">
                    <w:rPr/>
                  </w:rPrChange>
                </w:rPr>
                <w:t>Brindar una solución accesible que permita a los adultos mayores agendar citas médicas sin barreras tecnológicas, mediante una interfaz intuitiva y soporte telefónico.</w:t>
              </w:r>
            </w:ins>
          </w:p>
          <w:p w14:paraId="3CE697A0" w14:textId="77777777" w:rsidR="006E631C" w:rsidRPr="00123EA7" w:rsidRDefault="006E631C" w:rsidP="006E631C">
            <w:pPr>
              <w:pStyle w:val="Prrafodelista"/>
              <w:numPr>
                <w:ilvl w:val="0"/>
                <w:numId w:val="33"/>
              </w:numPr>
              <w:jc w:val="left"/>
              <w:rPr>
                <w:ins w:id="569" w:author="JAQUELINE GONGORA TUN" w:date="2025-03-20T22:03:00Z" w16du:dateUtc="2025-03-21T04:03:00Z"/>
                <w:sz w:val="22"/>
                <w:szCs w:val="22"/>
                <w:lang w:val="es-MX"/>
                <w:rPrChange w:id="570" w:author="JAQUELINE GONGORA TUN" w:date="2025-03-21T00:14:00Z" w16du:dateUtc="2025-03-21T06:14:00Z">
                  <w:rPr>
                    <w:ins w:id="571" w:author="JAQUELINE GONGORA TUN" w:date="2025-03-20T22:03:00Z" w16du:dateUtc="2025-03-21T04:03:00Z"/>
                    <w:rFonts w:asciiTheme="minorHAnsi" w:hAnsiTheme="minorHAnsi" w:cstheme="minorHAnsi"/>
                    <w:lang w:val="es-MX"/>
                  </w:rPr>
                </w:rPrChange>
              </w:rPr>
              <w:pPrChange w:id="572" w:author="JAQUELINE GONGORA TUN" w:date="2025-03-20T22:03:00Z" w16du:dateUtc="2025-03-21T04:03:00Z">
                <w:pPr>
                  <w:pStyle w:val="Prrafodelista"/>
                  <w:numPr>
                    <w:numId w:val="33"/>
                  </w:numPr>
                  <w:ind w:hanging="360"/>
                </w:pPr>
              </w:pPrChange>
            </w:pPr>
            <w:ins w:id="573" w:author="JAQUELINE GONGORA TUN" w:date="2025-03-20T22:02:00Z">
              <w:r w:rsidRPr="00123EA7">
                <w:rPr>
                  <w:sz w:val="22"/>
                  <w:szCs w:val="22"/>
                  <w:lang w:val="es-MX"/>
                  <w:rPrChange w:id="574" w:author="JAQUELINE GONGORA TUN" w:date="2025-03-21T00:14:00Z" w16du:dateUtc="2025-03-21T06:14:00Z">
                    <w:rPr/>
                  </w:rPrChange>
                </w:rPr>
                <w:t>Optimizar la gestión de consultas para médicos y administradores, reduciendo tiempos de espera y mejorando la organización de citas virtuales y domiciliarias.</w:t>
              </w:r>
            </w:ins>
          </w:p>
          <w:p w14:paraId="3412B023" w14:textId="77777777" w:rsidR="006E631C" w:rsidRPr="00123EA7" w:rsidRDefault="006E631C" w:rsidP="006E631C">
            <w:pPr>
              <w:pStyle w:val="Prrafodelista"/>
              <w:numPr>
                <w:ilvl w:val="0"/>
                <w:numId w:val="33"/>
              </w:numPr>
              <w:jc w:val="left"/>
              <w:rPr>
                <w:ins w:id="575" w:author="JAQUELINE GONGORA TUN" w:date="2025-03-20T22:03:00Z" w16du:dateUtc="2025-03-21T04:03:00Z"/>
                <w:sz w:val="22"/>
                <w:szCs w:val="22"/>
                <w:lang w:val="es-MX"/>
                <w:rPrChange w:id="576" w:author="JAQUELINE GONGORA TUN" w:date="2025-03-21T00:14:00Z" w16du:dateUtc="2025-03-21T06:14:00Z">
                  <w:rPr>
                    <w:ins w:id="577" w:author="JAQUELINE GONGORA TUN" w:date="2025-03-20T22:03:00Z" w16du:dateUtc="2025-03-21T04:03:00Z"/>
                    <w:rFonts w:asciiTheme="minorHAnsi" w:hAnsiTheme="minorHAnsi" w:cstheme="minorHAnsi"/>
                    <w:lang w:val="es-MX"/>
                  </w:rPr>
                </w:rPrChange>
              </w:rPr>
              <w:pPrChange w:id="578" w:author="JAQUELINE GONGORA TUN" w:date="2025-03-20T22:03:00Z" w16du:dateUtc="2025-03-21T04:03:00Z">
                <w:pPr>
                  <w:pStyle w:val="Prrafodelista"/>
                  <w:numPr>
                    <w:numId w:val="33"/>
                  </w:numPr>
                  <w:ind w:hanging="360"/>
                </w:pPr>
              </w:pPrChange>
            </w:pPr>
            <w:ins w:id="579" w:author="JAQUELINE GONGORA TUN" w:date="2025-03-20T22:02:00Z">
              <w:r w:rsidRPr="00123EA7">
                <w:rPr>
                  <w:sz w:val="22"/>
                  <w:szCs w:val="22"/>
                  <w:lang w:val="es-MX"/>
                  <w:rPrChange w:id="580" w:author="JAQUELINE GONGORA TUN" w:date="2025-03-21T00:14:00Z" w16du:dateUtc="2025-03-21T06:14:00Z">
                    <w:rPr/>
                  </w:rPrChange>
                </w:rPr>
                <w:t>Garantizar la seguridad y privacidad de los datos médicos de los pacientes, implementando mecanismos de autenticación y cifrado de información.</w:t>
              </w:r>
            </w:ins>
          </w:p>
          <w:p w14:paraId="5F15E89E" w14:textId="77777777" w:rsidR="006E631C" w:rsidRPr="00123EA7" w:rsidRDefault="006E631C" w:rsidP="006E631C">
            <w:pPr>
              <w:pStyle w:val="Prrafodelista"/>
              <w:numPr>
                <w:ilvl w:val="0"/>
                <w:numId w:val="33"/>
              </w:numPr>
              <w:jc w:val="left"/>
              <w:rPr>
                <w:ins w:id="581" w:author="JAQUELINE GONGORA TUN" w:date="2025-03-20T22:03:00Z" w16du:dateUtc="2025-03-21T04:03:00Z"/>
                <w:sz w:val="22"/>
                <w:szCs w:val="22"/>
                <w:lang w:val="es-MX"/>
                <w:rPrChange w:id="582" w:author="JAQUELINE GONGORA TUN" w:date="2025-03-21T00:14:00Z" w16du:dateUtc="2025-03-21T06:14:00Z">
                  <w:rPr>
                    <w:ins w:id="583" w:author="JAQUELINE GONGORA TUN" w:date="2025-03-20T22:03:00Z" w16du:dateUtc="2025-03-21T04:03:00Z"/>
                    <w:rFonts w:asciiTheme="minorHAnsi" w:hAnsiTheme="minorHAnsi" w:cstheme="minorHAnsi"/>
                    <w:lang w:val="es-MX"/>
                  </w:rPr>
                </w:rPrChange>
              </w:rPr>
              <w:pPrChange w:id="584" w:author="JAQUELINE GONGORA TUN" w:date="2025-03-20T22:03:00Z" w16du:dateUtc="2025-03-21T04:03:00Z">
                <w:pPr>
                  <w:pStyle w:val="Prrafodelista"/>
                  <w:numPr>
                    <w:numId w:val="33"/>
                  </w:numPr>
                  <w:ind w:hanging="360"/>
                </w:pPr>
              </w:pPrChange>
            </w:pPr>
            <w:ins w:id="585" w:author="JAQUELINE GONGORA TUN" w:date="2025-03-20T22:02:00Z">
              <w:r w:rsidRPr="00123EA7">
                <w:rPr>
                  <w:sz w:val="22"/>
                  <w:szCs w:val="22"/>
                  <w:lang w:val="es-MX"/>
                  <w:rPrChange w:id="586" w:author="JAQUELINE GONGORA TUN" w:date="2025-03-21T00:14:00Z" w16du:dateUtc="2025-03-21T06:14:00Z">
                    <w:rPr/>
                  </w:rPrChange>
                </w:rPr>
                <w:t>Mejorar la comunicación entre pacientes, médicos y responsables mediante recordatorios automatizados, acceso a historiales médicos y chat con especialistas.</w:t>
              </w:r>
            </w:ins>
          </w:p>
          <w:p w14:paraId="26DB5CB4" w14:textId="2C8756B3" w:rsidR="006E631C" w:rsidRPr="00123EA7" w:rsidRDefault="006E631C" w:rsidP="006E631C">
            <w:pPr>
              <w:pStyle w:val="Prrafodelista"/>
              <w:numPr>
                <w:ilvl w:val="0"/>
                <w:numId w:val="33"/>
              </w:numPr>
              <w:jc w:val="left"/>
              <w:rPr>
                <w:ins w:id="587" w:author="JAQUELINE GONGORA TUN" w:date="2025-03-20T22:02:00Z"/>
                <w:sz w:val="22"/>
                <w:szCs w:val="22"/>
                <w:lang w:val="es-MX"/>
                <w:rPrChange w:id="588" w:author="JAQUELINE GONGORA TUN" w:date="2025-03-21T00:14:00Z" w16du:dateUtc="2025-03-21T06:14:00Z">
                  <w:rPr>
                    <w:ins w:id="589" w:author="JAQUELINE GONGORA TUN" w:date="2025-03-20T22:02:00Z"/>
                  </w:rPr>
                </w:rPrChange>
              </w:rPr>
              <w:pPrChange w:id="590" w:author="JAQUELINE GONGORA TUN" w:date="2025-03-20T22:03:00Z" w16du:dateUtc="2025-03-21T04:03:00Z">
                <w:pPr>
                  <w:spacing w:line="240" w:lineRule="auto"/>
                </w:pPr>
              </w:pPrChange>
            </w:pPr>
            <w:ins w:id="591" w:author="JAQUELINE GONGORA TUN" w:date="2025-03-20T22:02:00Z">
              <w:r w:rsidRPr="00123EA7">
                <w:rPr>
                  <w:sz w:val="22"/>
                  <w:szCs w:val="22"/>
                  <w:lang w:val="es-MX"/>
                  <w:rPrChange w:id="592" w:author="JAQUELINE GONGORA TUN" w:date="2025-03-21T00:14:00Z" w16du:dateUtc="2025-03-21T06:14:00Z">
                    <w:rPr/>
                  </w:rPrChange>
                </w:rPr>
                <w:t>Facilitar el monitoreo de la salud de los adultos mayores mediante seguimiento de tratamientos, recordatorios de medicamentos y alertas para consultas recurrentes.</w:t>
              </w:r>
            </w:ins>
          </w:p>
          <w:p w14:paraId="7E576851" w14:textId="1428C132" w:rsidR="00DD03A5" w:rsidRPr="00123EA7" w:rsidDel="006E631C" w:rsidRDefault="00DD03A5">
            <w:pPr>
              <w:spacing w:line="240" w:lineRule="auto"/>
              <w:rPr>
                <w:ins w:id="593" w:author="LUISA CRISTINA VILLANUEVA DIAZ" w:date="2025-03-17T20:15:00Z"/>
                <w:del w:id="594" w:author="JAQUELINE GONGORA TUN" w:date="2025-03-20T22:02:00Z" w16du:dateUtc="2025-03-21T04:02:00Z"/>
                <w:rFonts w:ascii="Times New Roman" w:hAnsi="Times New Roman"/>
                <w:lang w:val="es-MX"/>
                <w:rPrChange w:id="595" w:author="JAQUELINE GONGORA TUN" w:date="2025-03-21T00:14:00Z" w16du:dateUtc="2025-03-21T06:14:00Z">
                  <w:rPr>
                    <w:ins w:id="596" w:author="LUISA CRISTINA VILLANUEVA DIAZ" w:date="2025-03-17T20:15:00Z"/>
                    <w:del w:id="597" w:author="JAQUELINE GONGORA TUN" w:date="2025-03-20T22:02:00Z" w16du:dateUtc="2025-03-21T04:02:00Z"/>
                    <w:rFonts w:asciiTheme="minorHAnsi" w:hAnsiTheme="minorHAnsi" w:cstheme="minorHAnsi"/>
                    <w:color w:val="8064A2" w:themeColor="accent4"/>
                    <w:lang w:val="es-MX"/>
                  </w:rPr>
                </w:rPrChange>
              </w:rPr>
              <w:pPrChange w:id="598" w:author="LUISA CRISTINA VILLANUEVA DIAZ" w:date="2025-03-17T20:15:00Z" w16du:dateUtc="2025-03-18T02:15:00Z">
                <w:pPr/>
              </w:pPrChange>
            </w:pPr>
            <w:ins w:id="599" w:author="LUISA CRISTINA VILLANUEVA DIAZ" w:date="2025-03-17T20:15:00Z">
              <w:del w:id="600" w:author="JAQUELINE GONGORA TUN" w:date="2025-03-20T22:02:00Z" w16du:dateUtc="2025-03-21T04:02:00Z">
                <w:r w:rsidRPr="00123EA7" w:rsidDel="006E631C">
                  <w:rPr>
                    <w:rFonts w:ascii="Times New Roman" w:hAnsi="Times New Roman"/>
                    <w:lang w:val="es-MX"/>
                    <w:rPrChange w:id="601" w:author="JAQUELINE GONGORA TUN" w:date="2025-03-21T00:14:00Z" w16du:dateUtc="2025-03-21T06:14:00Z">
                      <w:rPr>
                        <w:rFonts w:asciiTheme="minorHAnsi" w:hAnsiTheme="minorHAnsi" w:cstheme="minorHAnsi"/>
                        <w:color w:val="8064A2" w:themeColor="accent4"/>
                        <w:lang w:val="es-MX"/>
                      </w:rPr>
                    </w:rPrChange>
                  </w:rPr>
                  <w:delText>El sistema de salud actual enfrenta varios problemas que afectan a las personas de la tercera edad:</w:delText>
                </w:r>
              </w:del>
            </w:ins>
          </w:p>
          <w:p w14:paraId="7A49DBBD" w14:textId="5263F132" w:rsidR="00DD03A5" w:rsidRPr="00123EA7" w:rsidDel="006E631C" w:rsidRDefault="00DD03A5">
            <w:pPr>
              <w:numPr>
                <w:ilvl w:val="0"/>
                <w:numId w:val="26"/>
              </w:numPr>
              <w:spacing w:line="240" w:lineRule="auto"/>
              <w:rPr>
                <w:ins w:id="602" w:author="LUISA CRISTINA VILLANUEVA DIAZ" w:date="2025-03-17T20:15:00Z"/>
                <w:del w:id="603" w:author="JAQUELINE GONGORA TUN" w:date="2025-03-20T22:02:00Z" w16du:dateUtc="2025-03-21T04:02:00Z"/>
                <w:rFonts w:ascii="Times New Roman" w:hAnsi="Times New Roman"/>
                <w:lang w:val="es-MX"/>
                <w:rPrChange w:id="604" w:author="JAQUELINE GONGORA TUN" w:date="2025-03-21T00:14:00Z" w16du:dateUtc="2025-03-21T06:14:00Z">
                  <w:rPr>
                    <w:ins w:id="605" w:author="LUISA CRISTINA VILLANUEVA DIAZ" w:date="2025-03-17T20:15:00Z"/>
                    <w:del w:id="606" w:author="JAQUELINE GONGORA TUN" w:date="2025-03-20T22:02:00Z" w16du:dateUtc="2025-03-21T04:02:00Z"/>
                    <w:rFonts w:asciiTheme="minorHAnsi" w:hAnsiTheme="minorHAnsi" w:cstheme="minorHAnsi"/>
                    <w:color w:val="8064A2" w:themeColor="accent4"/>
                    <w:lang w:val="es-MX"/>
                  </w:rPr>
                </w:rPrChange>
              </w:rPr>
              <w:pPrChange w:id="607" w:author="LUISA CRISTINA VILLANUEVA DIAZ" w:date="2025-03-17T20:15:00Z" w16du:dateUtc="2025-03-18T02:15:00Z">
                <w:pPr>
                  <w:numPr>
                    <w:numId w:val="26"/>
                  </w:numPr>
                  <w:tabs>
                    <w:tab w:val="num" w:pos="720"/>
                  </w:tabs>
                  <w:ind w:left="720" w:hanging="360"/>
                </w:pPr>
              </w:pPrChange>
            </w:pPr>
            <w:ins w:id="608" w:author="LUISA CRISTINA VILLANUEVA DIAZ" w:date="2025-03-17T20:15:00Z">
              <w:del w:id="609" w:author="JAQUELINE GONGORA TUN" w:date="2025-03-20T22:02:00Z" w16du:dateUtc="2025-03-21T04:02:00Z">
                <w:r w:rsidRPr="00123EA7" w:rsidDel="006E631C">
                  <w:rPr>
                    <w:rFonts w:ascii="Times New Roman" w:hAnsi="Times New Roman"/>
                    <w:b/>
                    <w:bCs/>
                    <w:lang w:val="es-MX"/>
                    <w:rPrChange w:id="610" w:author="JAQUELINE GONGORA TUN" w:date="2025-03-21T00:14:00Z" w16du:dateUtc="2025-03-21T06:14:00Z">
                      <w:rPr>
                        <w:rFonts w:asciiTheme="minorHAnsi" w:hAnsiTheme="minorHAnsi" w:cstheme="minorHAnsi"/>
                        <w:b/>
                        <w:bCs/>
                        <w:color w:val="8064A2" w:themeColor="accent4"/>
                        <w:lang w:val="es-MX"/>
                      </w:rPr>
                    </w:rPrChange>
                  </w:rPr>
                  <w:delText>Movilidad reducida:</w:delText>
                </w:r>
                <w:r w:rsidRPr="00123EA7" w:rsidDel="006E631C">
                  <w:rPr>
                    <w:rFonts w:ascii="Times New Roman" w:hAnsi="Times New Roman"/>
                    <w:lang w:val="es-MX"/>
                    <w:rPrChange w:id="611" w:author="JAQUELINE GONGORA TUN" w:date="2025-03-21T00:14:00Z" w16du:dateUtc="2025-03-21T06:14:00Z">
                      <w:rPr>
                        <w:rFonts w:asciiTheme="minorHAnsi" w:hAnsiTheme="minorHAnsi" w:cstheme="minorHAnsi"/>
                        <w:color w:val="8064A2" w:themeColor="accent4"/>
                        <w:lang w:val="es-MX"/>
                      </w:rPr>
                    </w:rPrChange>
                  </w:rPr>
                  <w:delText xml:space="preserve"> Muchas personas mayores no pueden desplazarse fácilmente a hospitales o consultorios.</w:delText>
                </w:r>
              </w:del>
            </w:ins>
          </w:p>
          <w:p w14:paraId="7E7FECA6" w14:textId="502011DC" w:rsidR="00DD03A5" w:rsidRPr="00123EA7" w:rsidDel="006E631C" w:rsidRDefault="00DD03A5">
            <w:pPr>
              <w:numPr>
                <w:ilvl w:val="0"/>
                <w:numId w:val="26"/>
              </w:numPr>
              <w:spacing w:line="240" w:lineRule="auto"/>
              <w:rPr>
                <w:ins w:id="612" w:author="LUISA CRISTINA VILLANUEVA DIAZ" w:date="2025-03-17T20:15:00Z"/>
                <w:del w:id="613" w:author="JAQUELINE GONGORA TUN" w:date="2025-03-20T22:02:00Z" w16du:dateUtc="2025-03-21T04:02:00Z"/>
                <w:rFonts w:ascii="Times New Roman" w:hAnsi="Times New Roman"/>
                <w:lang w:val="es-MX"/>
                <w:rPrChange w:id="614" w:author="JAQUELINE GONGORA TUN" w:date="2025-03-21T00:14:00Z" w16du:dateUtc="2025-03-21T06:14:00Z">
                  <w:rPr>
                    <w:ins w:id="615" w:author="LUISA CRISTINA VILLANUEVA DIAZ" w:date="2025-03-17T20:15:00Z"/>
                    <w:del w:id="616" w:author="JAQUELINE GONGORA TUN" w:date="2025-03-20T22:02:00Z" w16du:dateUtc="2025-03-21T04:02:00Z"/>
                    <w:rFonts w:asciiTheme="minorHAnsi" w:hAnsiTheme="minorHAnsi" w:cstheme="minorHAnsi"/>
                    <w:color w:val="8064A2" w:themeColor="accent4"/>
                    <w:lang w:val="es-MX"/>
                  </w:rPr>
                </w:rPrChange>
              </w:rPr>
              <w:pPrChange w:id="617" w:author="LUISA CRISTINA VILLANUEVA DIAZ" w:date="2025-03-17T20:15:00Z" w16du:dateUtc="2025-03-18T02:15:00Z">
                <w:pPr>
                  <w:numPr>
                    <w:numId w:val="26"/>
                  </w:numPr>
                  <w:tabs>
                    <w:tab w:val="num" w:pos="720"/>
                  </w:tabs>
                  <w:ind w:left="720" w:hanging="360"/>
                </w:pPr>
              </w:pPrChange>
            </w:pPr>
            <w:ins w:id="618" w:author="LUISA CRISTINA VILLANUEVA DIAZ" w:date="2025-03-17T20:15:00Z">
              <w:del w:id="619" w:author="JAQUELINE GONGORA TUN" w:date="2025-03-20T22:02:00Z" w16du:dateUtc="2025-03-21T04:02:00Z">
                <w:r w:rsidRPr="00123EA7" w:rsidDel="006E631C">
                  <w:rPr>
                    <w:rFonts w:ascii="Times New Roman" w:hAnsi="Times New Roman"/>
                    <w:b/>
                    <w:bCs/>
                    <w:lang w:val="es-MX"/>
                    <w:rPrChange w:id="620" w:author="JAQUELINE GONGORA TUN" w:date="2025-03-21T00:14:00Z" w16du:dateUtc="2025-03-21T06:14:00Z">
                      <w:rPr>
                        <w:rFonts w:asciiTheme="minorHAnsi" w:hAnsiTheme="minorHAnsi" w:cstheme="minorHAnsi"/>
                        <w:b/>
                        <w:bCs/>
                        <w:color w:val="8064A2" w:themeColor="accent4"/>
                        <w:lang w:val="es-MX"/>
                      </w:rPr>
                    </w:rPrChange>
                  </w:rPr>
                  <w:delText>Falta de acceso a especialistas:</w:delText>
                </w:r>
                <w:r w:rsidRPr="00123EA7" w:rsidDel="006E631C">
                  <w:rPr>
                    <w:rFonts w:ascii="Times New Roman" w:hAnsi="Times New Roman"/>
                    <w:lang w:val="es-MX"/>
                    <w:rPrChange w:id="621" w:author="JAQUELINE GONGORA TUN" w:date="2025-03-21T00:14:00Z" w16du:dateUtc="2025-03-21T06:14:00Z">
                      <w:rPr>
                        <w:rFonts w:asciiTheme="minorHAnsi" w:hAnsiTheme="minorHAnsi" w:cstheme="minorHAnsi"/>
                        <w:color w:val="8064A2" w:themeColor="accent4"/>
                        <w:lang w:val="es-MX"/>
                      </w:rPr>
                    </w:rPrChange>
                  </w:rPr>
                  <w:delText xml:space="preserve"> En muchas regiones, los especialistas en geriatría o medicina general son escasos.</w:delText>
                </w:r>
              </w:del>
            </w:ins>
          </w:p>
          <w:p w14:paraId="0CA69A6A" w14:textId="301D18F3" w:rsidR="00DD03A5" w:rsidRPr="00123EA7" w:rsidDel="006E631C" w:rsidRDefault="00DD03A5">
            <w:pPr>
              <w:numPr>
                <w:ilvl w:val="0"/>
                <w:numId w:val="26"/>
              </w:numPr>
              <w:spacing w:line="240" w:lineRule="auto"/>
              <w:rPr>
                <w:ins w:id="622" w:author="LUISA CRISTINA VILLANUEVA DIAZ" w:date="2025-03-17T20:15:00Z"/>
                <w:del w:id="623" w:author="JAQUELINE GONGORA TUN" w:date="2025-03-20T22:02:00Z" w16du:dateUtc="2025-03-21T04:02:00Z"/>
                <w:rFonts w:ascii="Times New Roman" w:hAnsi="Times New Roman"/>
                <w:lang w:val="es-MX"/>
                <w:rPrChange w:id="624" w:author="JAQUELINE GONGORA TUN" w:date="2025-03-21T00:14:00Z" w16du:dateUtc="2025-03-21T06:14:00Z">
                  <w:rPr>
                    <w:ins w:id="625" w:author="LUISA CRISTINA VILLANUEVA DIAZ" w:date="2025-03-17T20:15:00Z"/>
                    <w:del w:id="626" w:author="JAQUELINE GONGORA TUN" w:date="2025-03-20T22:02:00Z" w16du:dateUtc="2025-03-21T04:02:00Z"/>
                    <w:rFonts w:asciiTheme="minorHAnsi" w:hAnsiTheme="minorHAnsi" w:cstheme="minorHAnsi"/>
                    <w:color w:val="8064A2" w:themeColor="accent4"/>
                    <w:lang w:val="es-MX"/>
                  </w:rPr>
                </w:rPrChange>
              </w:rPr>
              <w:pPrChange w:id="627" w:author="LUISA CRISTINA VILLANUEVA DIAZ" w:date="2025-03-17T20:15:00Z" w16du:dateUtc="2025-03-18T02:15:00Z">
                <w:pPr>
                  <w:numPr>
                    <w:numId w:val="26"/>
                  </w:numPr>
                  <w:tabs>
                    <w:tab w:val="num" w:pos="720"/>
                  </w:tabs>
                  <w:ind w:left="720" w:hanging="360"/>
                </w:pPr>
              </w:pPrChange>
            </w:pPr>
            <w:ins w:id="628" w:author="LUISA CRISTINA VILLANUEVA DIAZ" w:date="2025-03-17T20:15:00Z">
              <w:del w:id="629" w:author="JAQUELINE GONGORA TUN" w:date="2025-03-20T22:02:00Z" w16du:dateUtc="2025-03-21T04:02:00Z">
                <w:r w:rsidRPr="00123EA7" w:rsidDel="006E631C">
                  <w:rPr>
                    <w:rFonts w:ascii="Times New Roman" w:hAnsi="Times New Roman"/>
                    <w:b/>
                    <w:bCs/>
                    <w:lang w:val="es-MX"/>
                    <w:rPrChange w:id="630" w:author="JAQUELINE GONGORA TUN" w:date="2025-03-21T00:14:00Z" w16du:dateUtc="2025-03-21T06:14:00Z">
                      <w:rPr>
                        <w:rFonts w:asciiTheme="minorHAnsi" w:hAnsiTheme="minorHAnsi" w:cstheme="minorHAnsi"/>
                        <w:b/>
                        <w:bCs/>
                        <w:color w:val="8064A2" w:themeColor="accent4"/>
                        <w:lang w:val="es-MX"/>
                      </w:rPr>
                    </w:rPrChange>
                  </w:rPr>
                  <w:delText>Largas esperas y saturación del sistema de salud:</w:delText>
                </w:r>
                <w:r w:rsidRPr="00123EA7" w:rsidDel="006E631C">
                  <w:rPr>
                    <w:rFonts w:ascii="Times New Roman" w:hAnsi="Times New Roman"/>
                    <w:lang w:val="es-MX"/>
                    <w:rPrChange w:id="631" w:author="JAQUELINE GONGORA TUN" w:date="2025-03-21T00:14:00Z" w16du:dateUtc="2025-03-21T06:14:00Z">
                      <w:rPr>
                        <w:rFonts w:asciiTheme="minorHAnsi" w:hAnsiTheme="minorHAnsi" w:cstheme="minorHAnsi"/>
                        <w:color w:val="8064A2" w:themeColor="accent4"/>
                        <w:lang w:val="es-MX"/>
                      </w:rPr>
                    </w:rPrChange>
                  </w:rPr>
                  <w:delText xml:space="preserve"> La demanda de atención primaria es alta, lo que genera demoras en la atención.</w:delText>
                </w:r>
              </w:del>
            </w:ins>
          </w:p>
          <w:p w14:paraId="6E7E7C98" w14:textId="611D4F37" w:rsidR="00DD03A5" w:rsidRPr="00123EA7" w:rsidDel="006E631C" w:rsidRDefault="00DD03A5">
            <w:pPr>
              <w:numPr>
                <w:ilvl w:val="0"/>
                <w:numId w:val="26"/>
              </w:numPr>
              <w:spacing w:line="240" w:lineRule="auto"/>
              <w:rPr>
                <w:ins w:id="632" w:author="LUISA CRISTINA VILLANUEVA DIAZ" w:date="2025-03-17T20:15:00Z"/>
                <w:del w:id="633" w:author="JAQUELINE GONGORA TUN" w:date="2025-03-20T22:02:00Z" w16du:dateUtc="2025-03-21T04:02:00Z"/>
                <w:rFonts w:ascii="Times New Roman" w:hAnsi="Times New Roman"/>
                <w:lang w:val="es-MX"/>
                <w:rPrChange w:id="634" w:author="JAQUELINE GONGORA TUN" w:date="2025-03-21T00:14:00Z" w16du:dateUtc="2025-03-21T06:14:00Z">
                  <w:rPr>
                    <w:ins w:id="635" w:author="LUISA CRISTINA VILLANUEVA DIAZ" w:date="2025-03-17T20:15:00Z"/>
                    <w:del w:id="636" w:author="JAQUELINE GONGORA TUN" w:date="2025-03-20T22:02:00Z" w16du:dateUtc="2025-03-21T04:02:00Z"/>
                    <w:rFonts w:asciiTheme="minorHAnsi" w:hAnsiTheme="minorHAnsi" w:cstheme="minorHAnsi"/>
                    <w:color w:val="8064A2" w:themeColor="accent4"/>
                    <w:lang w:val="es-MX"/>
                  </w:rPr>
                </w:rPrChange>
              </w:rPr>
              <w:pPrChange w:id="637" w:author="LUISA CRISTINA VILLANUEVA DIAZ" w:date="2025-03-17T20:15:00Z" w16du:dateUtc="2025-03-18T02:15:00Z">
                <w:pPr>
                  <w:numPr>
                    <w:numId w:val="26"/>
                  </w:numPr>
                  <w:tabs>
                    <w:tab w:val="num" w:pos="720"/>
                  </w:tabs>
                  <w:ind w:left="720" w:hanging="360"/>
                </w:pPr>
              </w:pPrChange>
            </w:pPr>
            <w:ins w:id="638" w:author="LUISA CRISTINA VILLANUEVA DIAZ" w:date="2025-03-17T20:15:00Z">
              <w:del w:id="639" w:author="JAQUELINE GONGORA TUN" w:date="2025-03-20T22:02:00Z" w16du:dateUtc="2025-03-21T04:02:00Z">
                <w:r w:rsidRPr="00123EA7" w:rsidDel="006E631C">
                  <w:rPr>
                    <w:rFonts w:ascii="Times New Roman" w:hAnsi="Times New Roman"/>
                    <w:b/>
                    <w:bCs/>
                    <w:lang w:val="es-MX"/>
                    <w:rPrChange w:id="640" w:author="JAQUELINE GONGORA TUN" w:date="2025-03-21T00:14:00Z" w16du:dateUtc="2025-03-21T06:14:00Z">
                      <w:rPr>
                        <w:rFonts w:asciiTheme="minorHAnsi" w:hAnsiTheme="minorHAnsi" w:cstheme="minorHAnsi"/>
                        <w:b/>
                        <w:bCs/>
                        <w:color w:val="8064A2" w:themeColor="accent4"/>
                        <w:lang w:val="es-MX"/>
                      </w:rPr>
                    </w:rPrChange>
                  </w:rPr>
                  <w:delText>Desconocimiento sobre tecnologías de salud:</w:delText>
                </w:r>
                <w:r w:rsidRPr="00123EA7" w:rsidDel="006E631C">
                  <w:rPr>
                    <w:rFonts w:ascii="Times New Roman" w:hAnsi="Times New Roman"/>
                    <w:lang w:val="es-MX"/>
                    <w:rPrChange w:id="641" w:author="JAQUELINE GONGORA TUN" w:date="2025-03-21T00:14:00Z" w16du:dateUtc="2025-03-21T06:14:00Z">
                      <w:rPr>
                        <w:rFonts w:asciiTheme="minorHAnsi" w:hAnsiTheme="minorHAnsi" w:cstheme="minorHAnsi"/>
                        <w:color w:val="8064A2" w:themeColor="accent4"/>
                        <w:lang w:val="es-MX"/>
                      </w:rPr>
                    </w:rPrChange>
                  </w:rPr>
                  <w:delText xml:space="preserve"> La transición digital no siempre es accesible para los adultos mayores, por lo que se requiere un sistema intuitivo.</w:delText>
                </w:r>
              </w:del>
            </w:ins>
          </w:p>
          <w:p w14:paraId="0244523F" w14:textId="7F4DCD86" w:rsidR="00134417" w:rsidRPr="00123EA7" w:rsidDel="00DD03A5" w:rsidRDefault="00D43AC4">
            <w:pPr>
              <w:spacing w:line="240" w:lineRule="auto"/>
              <w:rPr>
                <w:del w:id="642" w:author="LUISA CRISTINA VILLANUEVA DIAZ" w:date="2025-03-17T20:15:00Z" w16du:dateUtc="2025-03-18T02:15:00Z"/>
                <w:rFonts w:ascii="Times New Roman" w:hAnsi="Times New Roman"/>
                <w:lang w:val="es-MX"/>
                <w:rPrChange w:id="643" w:author="JAQUELINE GONGORA TUN" w:date="2025-03-21T00:14:00Z" w16du:dateUtc="2025-03-21T06:14:00Z">
                  <w:rPr>
                    <w:del w:id="644" w:author="LUISA CRISTINA VILLANUEVA DIAZ" w:date="2025-03-17T20:15:00Z" w16du:dateUtc="2025-03-18T02:15:00Z"/>
                    <w:rFonts w:asciiTheme="minorHAnsi" w:hAnsiTheme="minorHAnsi" w:cstheme="minorHAnsi"/>
                    <w:color w:val="8064A2" w:themeColor="accent4"/>
                    <w:lang w:val="es-MX"/>
                  </w:rPr>
                </w:rPrChange>
              </w:rPr>
              <w:pPrChange w:id="645" w:author="LUISA CRISTINA VILLANUEVA DIAZ" w:date="2025-03-17T20:15:00Z" w16du:dateUtc="2025-03-18T02:15:00Z">
                <w:pPr/>
              </w:pPrChange>
            </w:pPr>
            <w:del w:id="646" w:author="LUISA CRISTINA VILLANUEVA DIAZ" w:date="2025-03-17T20:15:00Z" w16du:dateUtc="2025-03-18T02:15:00Z">
              <w:r w:rsidRPr="00123EA7" w:rsidDel="00DD03A5">
                <w:rPr>
                  <w:rFonts w:ascii="Times New Roman" w:hAnsi="Times New Roman"/>
                  <w:lang w:val="es-MX"/>
                  <w:rPrChange w:id="647" w:author="JAQUELINE GONGORA TUN" w:date="2025-03-21T00:14:00Z" w16du:dateUtc="2025-03-21T06:14:00Z">
                    <w:rPr>
                      <w:rFonts w:asciiTheme="minorHAnsi" w:hAnsiTheme="minorHAnsi" w:cstheme="minorHAnsi"/>
                      <w:color w:val="8064A2" w:themeColor="accent4"/>
                      <w:lang w:val="es-MX"/>
                    </w:rPr>
                  </w:rPrChange>
                </w:rPr>
                <w:delText>[La justificación presenta el problema social actual. Puede describirse por puntos donde cada uno representa una problemática.]</w:delText>
              </w:r>
            </w:del>
          </w:p>
          <w:p w14:paraId="1213E11A" w14:textId="66D27FCB" w:rsidR="00D43AC4" w:rsidRPr="00123EA7" w:rsidDel="00DD03A5" w:rsidRDefault="00D43AC4">
            <w:pPr>
              <w:spacing w:line="240" w:lineRule="auto"/>
              <w:rPr>
                <w:del w:id="648" w:author="LUISA CRISTINA VILLANUEVA DIAZ" w:date="2025-03-17T20:15:00Z" w16du:dateUtc="2025-03-18T02:15:00Z"/>
                <w:rFonts w:ascii="Times New Roman" w:hAnsi="Times New Roman"/>
                <w:lang w:val="es-MX"/>
                <w:rPrChange w:id="649" w:author="JAQUELINE GONGORA TUN" w:date="2025-03-21T00:14:00Z" w16du:dateUtc="2025-03-21T06:14:00Z">
                  <w:rPr>
                    <w:del w:id="650" w:author="LUISA CRISTINA VILLANUEVA DIAZ" w:date="2025-03-17T20:15:00Z" w16du:dateUtc="2025-03-18T02:15:00Z"/>
                    <w:rFonts w:asciiTheme="minorHAnsi" w:hAnsiTheme="minorHAnsi" w:cstheme="minorHAnsi"/>
                    <w:lang w:val="es-MX"/>
                  </w:rPr>
                </w:rPrChange>
              </w:rPr>
              <w:pPrChange w:id="651" w:author="LUISA CRISTINA VILLANUEVA DIAZ" w:date="2025-03-17T20:15:00Z" w16du:dateUtc="2025-03-18T02:15:00Z">
                <w:pPr/>
              </w:pPrChange>
            </w:pPr>
          </w:p>
          <w:p w14:paraId="1FAF6E5A" w14:textId="4DD0E9BF" w:rsidR="00D43AC4" w:rsidRPr="00123EA7" w:rsidDel="00DD03A5" w:rsidRDefault="00D43AC4">
            <w:pPr>
              <w:pStyle w:val="Prrafodelista"/>
              <w:numPr>
                <w:ilvl w:val="0"/>
                <w:numId w:val="18"/>
              </w:numPr>
              <w:rPr>
                <w:del w:id="652" w:author="LUISA CRISTINA VILLANUEVA DIAZ" w:date="2025-03-17T20:15:00Z" w16du:dateUtc="2025-03-18T02:15:00Z"/>
                <w:lang w:val="es-MX"/>
                <w:rPrChange w:id="653" w:author="JAQUELINE GONGORA TUN" w:date="2025-03-21T00:14:00Z" w16du:dateUtc="2025-03-21T06:14:00Z">
                  <w:rPr>
                    <w:del w:id="654" w:author="LUISA CRISTINA VILLANUEVA DIAZ" w:date="2025-03-17T20:15:00Z" w16du:dateUtc="2025-03-18T02:15:00Z"/>
                    <w:rFonts w:asciiTheme="minorHAnsi" w:hAnsiTheme="minorHAnsi" w:cstheme="minorHAnsi"/>
                    <w:color w:val="8064A2" w:themeColor="accent4"/>
                    <w:lang w:val="es-MX"/>
                  </w:rPr>
                </w:rPrChange>
              </w:rPr>
            </w:pPr>
            <w:del w:id="655" w:author="LUISA CRISTINA VILLANUEVA DIAZ" w:date="2025-03-17T20:15:00Z" w16du:dateUtc="2025-03-18T02:15:00Z">
              <w:r w:rsidRPr="00123EA7" w:rsidDel="00DD03A5">
                <w:rPr>
                  <w:lang w:val="es-MX"/>
                  <w:rPrChange w:id="656" w:author="JAQUELINE GONGORA TUN" w:date="2025-03-21T00:14:00Z" w16du:dateUtc="2025-03-21T06:14:00Z">
                    <w:rPr>
                      <w:rFonts w:asciiTheme="minorHAnsi" w:hAnsiTheme="minorHAnsi" w:cstheme="minorHAnsi"/>
                      <w:color w:val="8064A2" w:themeColor="accent4"/>
                      <w:lang w:val="es-MX"/>
                    </w:rPr>
                  </w:rPrChange>
                </w:rPr>
                <w:delText>[Problemática 1]</w:delText>
              </w:r>
            </w:del>
          </w:p>
          <w:p w14:paraId="28293D40" w14:textId="4BBE3909" w:rsidR="00D43AC4" w:rsidRPr="00123EA7" w:rsidDel="00DD03A5" w:rsidRDefault="00D43AC4">
            <w:pPr>
              <w:pStyle w:val="Prrafodelista"/>
              <w:numPr>
                <w:ilvl w:val="0"/>
                <w:numId w:val="18"/>
              </w:numPr>
              <w:rPr>
                <w:del w:id="657" w:author="LUISA CRISTINA VILLANUEVA DIAZ" w:date="2025-03-17T20:15:00Z" w16du:dateUtc="2025-03-18T02:15:00Z"/>
                <w:lang w:val="es-MX"/>
                <w:rPrChange w:id="658" w:author="JAQUELINE GONGORA TUN" w:date="2025-03-21T00:14:00Z" w16du:dateUtc="2025-03-21T06:14:00Z">
                  <w:rPr>
                    <w:del w:id="659" w:author="LUISA CRISTINA VILLANUEVA DIAZ" w:date="2025-03-17T20:15:00Z" w16du:dateUtc="2025-03-18T02:15:00Z"/>
                    <w:rFonts w:asciiTheme="minorHAnsi" w:hAnsiTheme="minorHAnsi" w:cstheme="minorHAnsi"/>
                    <w:color w:val="8064A2" w:themeColor="accent4"/>
                    <w:lang w:val="es-MX"/>
                  </w:rPr>
                </w:rPrChange>
              </w:rPr>
            </w:pPr>
            <w:del w:id="660" w:author="LUISA CRISTINA VILLANUEVA DIAZ" w:date="2025-03-17T20:15:00Z" w16du:dateUtc="2025-03-18T02:15:00Z">
              <w:r w:rsidRPr="00123EA7" w:rsidDel="00DD03A5">
                <w:rPr>
                  <w:lang w:val="es-MX"/>
                  <w:rPrChange w:id="661" w:author="JAQUELINE GONGORA TUN" w:date="2025-03-21T00:14:00Z" w16du:dateUtc="2025-03-21T06:14:00Z">
                    <w:rPr>
                      <w:rFonts w:asciiTheme="minorHAnsi" w:hAnsiTheme="minorHAnsi" w:cstheme="minorHAnsi"/>
                      <w:color w:val="8064A2" w:themeColor="accent4"/>
                      <w:lang w:val="es-MX"/>
                    </w:rPr>
                  </w:rPrChange>
                </w:rPr>
                <w:delText>[Problemática 2]</w:delText>
              </w:r>
            </w:del>
          </w:p>
          <w:p w14:paraId="511F8FD3" w14:textId="7D3DA92E" w:rsidR="00D43AC4" w:rsidRPr="00123EA7" w:rsidDel="00DD03A5" w:rsidRDefault="00D43AC4">
            <w:pPr>
              <w:pStyle w:val="Prrafodelista"/>
              <w:numPr>
                <w:ilvl w:val="0"/>
                <w:numId w:val="18"/>
              </w:numPr>
              <w:rPr>
                <w:del w:id="662" w:author="LUISA CRISTINA VILLANUEVA DIAZ" w:date="2025-03-17T20:15:00Z" w16du:dateUtc="2025-03-18T02:15:00Z"/>
                <w:lang w:val="es-MX"/>
                <w:rPrChange w:id="663" w:author="JAQUELINE GONGORA TUN" w:date="2025-03-21T00:14:00Z" w16du:dateUtc="2025-03-21T06:14:00Z">
                  <w:rPr>
                    <w:del w:id="664" w:author="LUISA CRISTINA VILLANUEVA DIAZ" w:date="2025-03-17T20:15:00Z" w16du:dateUtc="2025-03-18T02:15:00Z"/>
                    <w:rFonts w:asciiTheme="minorHAnsi" w:hAnsiTheme="minorHAnsi" w:cstheme="minorHAnsi"/>
                    <w:color w:val="8064A2" w:themeColor="accent4"/>
                    <w:lang w:val="es-MX"/>
                  </w:rPr>
                </w:rPrChange>
              </w:rPr>
            </w:pPr>
            <w:del w:id="665" w:author="LUISA CRISTINA VILLANUEVA DIAZ" w:date="2025-03-17T20:15:00Z" w16du:dateUtc="2025-03-18T02:15:00Z">
              <w:r w:rsidRPr="00123EA7" w:rsidDel="00DD03A5">
                <w:rPr>
                  <w:lang w:val="es-MX"/>
                  <w:rPrChange w:id="666" w:author="JAQUELINE GONGORA TUN" w:date="2025-03-21T00:14:00Z" w16du:dateUtc="2025-03-21T06:14:00Z">
                    <w:rPr>
                      <w:rFonts w:asciiTheme="minorHAnsi" w:hAnsiTheme="minorHAnsi" w:cstheme="minorHAnsi"/>
                      <w:color w:val="8064A2" w:themeColor="accent4"/>
                      <w:lang w:val="es-MX"/>
                    </w:rPr>
                  </w:rPrChange>
                </w:rPr>
                <w:delText>[Problemática 3]</w:delText>
              </w:r>
            </w:del>
          </w:p>
          <w:p w14:paraId="42DD67BF" w14:textId="58959A90" w:rsidR="00D43AC4" w:rsidRPr="00123EA7" w:rsidDel="00DD03A5" w:rsidRDefault="00D43AC4">
            <w:pPr>
              <w:pStyle w:val="Prrafodelista"/>
              <w:numPr>
                <w:ilvl w:val="0"/>
                <w:numId w:val="18"/>
              </w:numPr>
              <w:rPr>
                <w:del w:id="667" w:author="LUISA CRISTINA VILLANUEVA DIAZ" w:date="2025-03-17T20:15:00Z" w16du:dateUtc="2025-03-18T02:15:00Z"/>
                <w:lang w:val="es-MX"/>
                <w:rPrChange w:id="668" w:author="JAQUELINE GONGORA TUN" w:date="2025-03-21T00:14:00Z" w16du:dateUtc="2025-03-21T06:14:00Z">
                  <w:rPr>
                    <w:del w:id="669" w:author="LUISA CRISTINA VILLANUEVA DIAZ" w:date="2025-03-17T20:15:00Z" w16du:dateUtc="2025-03-18T02:15:00Z"/>
                    <w:rFonts w:asciiTheme="minorHAnsi" w:hAnsiTheme="minorHAnsi" w:cstheme="minorHAnsi"/>
                    <w:color w:val="8064A2" w:themeColor="accent4"/>
                    <w:lang w:val="es-MX"/>
                  </w:rPr>
                </w:rPrChange>
              </w:rPr>
            </w:pPr>
            <w:del w:id="670" w:author="LUISA CRISTINA VILLANUEVA DIAZ" w:date="2025-03-17T20:15:00Z" w16du:dateUtc="2025-03-18T02:15:00Z">
              <w:r w:rsidRPr="00123EA7" w:rsidDel="00DD03A5">
                <w:rPr>
                  <w:lang w:val="es-MX"/>
                  <w:rPrChange w:id="671" w:author="JAQUELINE GONGORA TUN" w:date="2025-03-21T00:14:00Z" w16du:dateUtc="2025-03-21T06:14:00Z">
                    <w:rPr>
                      <w:rFonts w:asciiTheme="minorHAnsi" w:hAnsiTheme="minorHAnsi" w:cstheme="minorHAnsi"/>
                      <w:color w:val="8064A2" w:themeColor="accent4"/>
                      <w:lang w:val="es-MX"/>
                    </w:rPr>
                  </w:rPrChange>
                </w:rPr>
                <w:delText>[Problemática 4]</w:delText>
              </w:r>
            </w:del>
          </w:p>
          <w:p w14:paraId="42E1D8E9" w14:textId="77777777" w:rsidR="00D43AC4" w:rsidRPr="00123EA7" w:rsidRDefault="00D43AC4" w:rsidP="00DD03A5">
            <w:pPr>
              <w:pStyle w:val="Prrafodelista"/>
              <w:rPr>
                <w:lang w:val="es-MX"/>
                <w:rPrChange w:id="672" w:author="JAQUELINE GONGORA TUN" w:date="2025-03-21T00:14:00Z" w16du:dateUtc="2025-03-21T06:14:00Z">
                  <w:rPr>
                    <w:rFonts w:asciiTheme="minorHAnsi" w:hAnsiTheme="minorHAnsi" w:cstheme="minorHAnsi"/>
                    <w:lang w:val="es-MX"/>
                  </w:rPr>
                </w:rPrChange>
              </w:rPr>
            </w:pPr>
          </w:p>
        </w:tc>
      </w:tr>
      <w:tr w:rsidR="00134417" w:rsidRPr="00123EA7" w14:paraId="5203CE08" w14:textId="77777777" w:rsidTr="00672836">
        <w:trPr>
          <w:trHeight w:val="839"/>
        </w:trPr>
        <w:tc>
          <w:tcPr>
            <w:tcW w:w="1915" w:type="dxa"/>
          </w:tcPr>
          <w:p w14:paraId="7C6D1AEB" w14:textId="77777777" w:rsidR="00381DD1" w:rsidRPr="00123EA7" w:rsidRDefault="00381DD1" w:rsidP="001F529C">
            <w:pPr>
              <w:pStyle w:val="tableleft"/>
              <w:rPr>
                <w:rFonts w:ascii="Times New Roman" w:hAnsi="Times New Roman"/>
                <w:lang w:val="es-MX"/>
                <w:rPrChange w:id="673" w:author="JAQUELINE GONGORA TUN" w:date="2025-03-21T00:14:00Z" w16du:dateUtc="2025-03-21T06:14:00Z">
                  <w:rPr>
                    <w:rFonts w:asciiTheme="minorHAnsi" w:hAnsiTheme="minorHAnsi" w:cstheme="minorHAnsi"/>
                    <w:lang w:val="es-MX"/>
                  </w:rPr>
                </w:rPrChange>
              </w:rPr>
            </w:pPr>
          </w:p>
          <w:p w14:paraId="00AEB245" w14:textId="77777777" w:rsidR="00134417" w:rsidRPr="00123EA7" w:rsidRDefault="009D482F">
            <w:pPr>
              <w:pStyle w:val="Ttulo2"/>
              <w:rPr>
                <w:rFonts w:ascii="Times New Roman" w:hAnsi="Times New Roman" w:cs="Times New Roman"/>
                <w:lang w:val="es-MX"/>
                <w:rPrChange w:id="674" w:author="JAQUELINE GONGORA TUN" w:date="2025-03-21T00:14:00Z" w16du:dateUtc="2025-03-21T06:14:00Z">
                  <w:rPr>
                    <w:rFonts w:cstheme="minorHAnsi"/>
                    <w:lang w:val="es-MX"/>
                  </w:rPr>
                </w:rPrChange>
              </w:rPr>
              <w:pPrChange w:id="675" w:author="LUISA CRISTINA VILLANUEVA DIAZ" w:date="2025-03-17T20:25:00Z" w16du:dateUtc="2025-03-18T02:25:00Z">
                <w:pPr>
                  <w:pStyle w:val="tableleft"/>
                </w:pPr>
              </w:pPrChange>
            </w:pPr>
            <w:bookmarkStart w:id="676" w:name="_Toc193135601"/>
            <w:r w:rsidRPr="00123EA7">
              <w:rPr>
                <w:rFonts w:ascii="Times New Roman" w:hAnsi="Times New Roman" w:cs="Times New Roman"/>
                <w:b/>
                <w:bCs/>
                <w:color w:val="auto"/>
                <w:sz w:val="22"/>
                <w:szCs w:val="22"/>
                <w:lang w:val="es-MX"/>
                <w:rPrChange w:id="677" w:author="JAQUELINE GONGORA TUN" w:date="2025-03-21T00:14:00Z" w16du:dateUtc="2025-03-21T06:14:00Z">
                  <w:rPr>
                    <w:rFonts w:cstheme="minorHAnsi"/>
                    <w:lang w:val="es-MX"/>
                  </w:rPr>
                </w:rPrChange>
              </w:rPr>
              <w:t>Beneficios</w:t>
            </w:r>
            <w:bookmarkEnd w:id="676"/>
          </w:p>
        </w:tc>
        <w:tc>
          <w:tcPr>
            <w:tcW w:w="7661" w:type="dxa"/>
            <w:tcBorders>
              <w:top w:val="single" w:sz="8" w:space="0" w:color="auto"/>
              <w:bottom w:val="single" w:sz="8" w:space="0" w:color="auto"/>
            </w:tcBorders>
          </w:tcPr>
          <w:p w14:paraId="48F9AF26" w14:textId="5C11AE9F" w:rsidR="00134417" w:rsidRPr="00123EA7" w:rsidDel="00E84DD1" w:rsidRDefault="00134417" w:rsidP="00890BFC">
            <w:pPr>
              <w:jc w:val="both"/>
              <w:rPr>
                <w:del w:id="678" w:author="LUISA CRISTINA VILLANUEVA DIAZ" w:date="2025-03-18T10:51:00Z" w16du:dateUtc="2025-03-18T16:51:00Z"/>
                <w:rFonts w:ascii="Times New Roman" w:hAnsi="Times New Roman"/>
                <w:b/>
                <w:bCs/>
                <w:lang w:val="es-MX"/>
                <w:rPrChange w:id="679" w:author="JAQUELINE GONGORA TUN" w:date="2025-03-21T00:14:00Z" w16du:dateUtc="2025-03-21T06:14:00Z">
                  <w:rPr>
                    <w:del w:id="680" w:author="LUISA CRISTINA VILLANUEVA DIAZ" w:date="2025-03-18T10:51:00Z" w16du:dateUtc="2025-03-18T16:51:00Z"/>
                    <w:rFonts w:asciiTheme="minorHAnsi" w:hAnsiTheme="minorHAnsi" w:cstheme="minorHAnsi"/>
                    <w:lang w:val="es-MX"/>
                  </w:rPr>
                </w:rPrChange>
              </w:rPr>
            </w:pPr>
          </w:p>
          <w:p w14:paraId="76922468" w14:textId="3BED9966" w:rsidR="00E84DD1" w:rsidRPr="00123EA7" w:rsidRDefault="00E84DD1" w:rsidP="00E84DD1">
            <w:pPr>
              <w:numPr>
                <w:ilvl w:val="0"/>
                <w:numId w:val="25"/>
              </w:numPr>
              <w:spacing w:line="240" w:lineRule="auto"/>
              <w:jc w:val="both"/>
              <w:rPr>
                <w:ins w:id="681" w:author="LUISA CRISTINA VILLANUEVA DIAZ" w:date="2025-03-18T10:51:00Z" w16du:dateUtc="2025-03-18T16:51:00Z"/>
                <w:rFonts w:ascii="Times New Roman" w:hAnsi="Times New Roman"/>
                <w:b/>
                <w:bCs/>
                <w:lang w:val="es-MX"/>
                <w:rPrChange w:id="682" w:author="JAQUELINE GONGORA TUN" w:date="2025-03-21T00:14:00Z" w16du:dateUtc="2025-03-21T06:14:00Z">
                  <w:rPr>
                    <w:ins w:id="683" w:author="LUISA CRISTINA VILLANUEVA DIAZ" w:date="2025-03-18T10:51:00Z" w16du:dateUtc="2025-03-18T16:51:00Z"/>
                    <w:rFonts w:asciiTheme="minorHAnsi" w:hAnsiTheme="minorHAnsi" w:cstheme="minorHAnsi"/>
                    <w:lang w:val="es-MX"/>
                  </w:rPr>
                </w:rPrChange>
              </w:rPr>
            </w:pPr>
            <w:ins w:id="684" w:author="LUISA CRISTINA VILLANUEVA DIAZ" w:date="2025-03-18T10:51:00Z" w16du:dateUtc="2025-03-18T16:51:00Z">
              <w:r w:rsidRPr="00123EA7">
                <w:rPr>
                  <w:rFonts w:ascii="Times New Roman" w:hAnsi="Times New Roman"/>
                  <w:b/>
                  <w:bCs/>
                  <w:lang w:val="es-MX"/>
                  <w:rPrChange w:id="685" w:author="JAQUELINE GONGORA TUN" w:date="2025-03-21T00:14:00Z" w16du:dateUtc="2025-03-21T06:14:00Z">
                    <w:rPr>
                      <w:rFonts w:asciiTheme="minorHAnsi" w:hAnsiTheme="minorHAnsi" w:cstheme="minorHAnsi"/>
                      <w:lang w:val="es-MX"/>
                    </w:rPr>
                  </w:rPrChange>
                </w:rPr>
                <w:t>Mayor acceso a la atención médica</w:t>
              </w:r>
            </w:ins>
          </w:p>
          <w:p w14:paraId="2E76BE67" w14:textId="3CC24B67" w:rsidR="00E84DD1" w:rsidRPr="00123EA7" w:rsidRDefault="00E84DD1">
            <w:pPr>
              <w:spacing w:line="240" w:lineRule="auto"/>
              <w:ind w:left="720"/>
              <w:jc w:val="both"/>
              <w:rPr>
                <w:ins w:id="686" w:author="LUISA CRISTINA VILLANUEVA DIAZ" w:date="2025-03-18T10:51:00Z" w16du:dateUtc="2025-03-18T16:51:00Z"/>
                <w:rFonts w:ascii="Times New Roman" w:hAnsi="Times New Roman"/>
                <w:lang w:val="es-MX"/>
                <w:rPrChange w:id="687" w:author="JAQUELINE GONGORA TUN" w:date="2025-03-21T00:14:00Z" w16du:dateUtc="2025-03-21T06:14:00Z">
                  <w:rPr>
                    <w:ins w:id="688" w:author="LUISA CRISTINA VILLANUEVA DIAZ" w:date="2025-03-18T10:51:00Z" w16du:dateUtc="2025-03-18T16:51:00Z"/>
                    <w:rFonts w:asciiTheme="minorHAnsi" w:hAnsiTheme="minorHAnsi" w:cstheme="minorHAnsi"/>
                    <w:lang w:val="es-MX"/>
                  </w:rPr>
                </w:rPrChange>
              </w:rPr>
              <w:pPrChange w:id="689" w:author="LUISA CRISTINA VILLANUEVA DIAZ" w:date="2025-03-18T10:52:00Z" w16du:dateUtc="2025-03-18T16:52:00Z">
                <w:pPr>
                  <w:numPr>
                    <w:numId w:val="25"/>
                  </w:numPr>
                  <w:tabs>
                    <w:tab w:val="num" w:pos="720"/>
                  </w:tabs>
                  <w:spacing w:line="240" w:lineRule="auto"/>
                  <w:ind w:left="720" w:hanging="360"/>
                  <w:jc w:val="both"/>
                </w:pPr>
              </w:pPrChange>
            </w:pPr>
            <w:ins w:id="690" w:author="LUISA CRISTINA VILLANUEVA DIAZ" w:date="2025-03-18T10:52:00Z" w16du:dateUtc="2025-03-18T16:52:00Z">
              <w:r w:rsidRPr="00123EA7">
                <w:rPr>
                  <w:rFonts w:ascii="Times New Roman" w:hAnsi="Times New Roman"/>
                  <w:lang w:val="es-MX"/>
                  <w:rPrChange w:id="691" w:author="JAQUELINE GONGORA TUN" w:date="2025-03-21T00:14:00Z" w16du:dateUtc="2025-03-21T06:14:00Z">
                    <w:rPr>
                      <w:rFonts w:asciiTheme="minorHAnsi" w:hAnsiTheme="minorHAnsi" w:cstheme="minorHAnsi"/>
                      <w:lang w:val="es-MX"/>
                    </w:rPr>
                  </w:rPrChange>
                </w:rPr>
                <w:t>Los</w:t>
              </w:r>
            </w:ins>
            <w:ins w:id="692" w:author="LUISA CRISTINA VILLANUEVA DIAZ" w:date="2025-03-18T10:51:00Z" w16du:dateUtc="2025-03-18T16:51:00Z">
              <w:r w:rsidRPr="00123EA7">
                <w:rPr>
                  <w:rFonts w:ascii="Times New Roman" w:hAnsi="Times New Roman"/>
                  <w:lang w:val="es-MX"/>
                  <w:rPrChange w:id="693" w:author="JAQUELINE GONGORA TUN" w:date="2025-03-21T00:14:00Z" w16du:dateUtc="2025-03-21T06:14:00Z">
                    <w:rPr>
                      <w:rFonts w:asciiTheme="minorHAnsi" w:hAnsiTheme="minorHAnsi" w:cstheme="minorHAnsi"/>
                      <w:lang w:val="es-MX"/>
                    </w:rPr>
                  </w:rPrChange>
                </w:rPr>
                <w:t xml:space="preserve"> pacientes </w:t>
              </w:r>
            </w:ins>
            <w:ins w:id="694" w:author="LUISA CRISTINA VILLANUEVA DIAZ" w:date="2025-03-18T10:52:00Z" w16du:dateUtc="2025-03-18T16:52:00Z">
              <w:r w:rsidRPr="00123EA7">
                <w:rPr>
                  <w:rFonts w:ascii="Times New Roman" w:hAnsi="Times New Roman"/>
                  <w:lang w:val="es-MX"/>
                  <w:rPrChange w:id="695" w:author="JAQUELINE GONGORA TUN" w:date="2025-03-21T00:14:00Z" w16du:dateUtc="2025-03-21T06:14:00Z">
                    <w:rPr>
                      <w:rFonts w:asciiTheme="minorHAnsi" w:hAnsiTheme="minorHAnsi" w:cstheme="minorHAnsi"/>
                      <w:lang w:val="es-MX"/>
                    </w:rPr>
                  </w:rPrChange>
                </w:rPr>
                <w:t xml:space="preserve">podrán </w:t>
              </w:r>
            </w:ins>
            <w:ins w:id="696" w:author="LUISA CRISTINA VILLANUEVA DIAZ" w:date="2025-03-18T10:51:00Z" w16du:dateUtc="2025-03-18T16:51:00Z">
              <w:r w:rsidRPr="00123EA7">
                <w:rPr>
                  <w:rFonts w:ascii="Times New Roman" w:hAnsi="Times New Roman"/>
                  <w:lang w:val="es-MX"/>
                  <w:rPrChange w:id="697" w:author="JAQUELINE GONGORA TUN" w:date="2025-03-21T00:14:00Z" w16du:dateUtc="2025-03-21T06:14:00Z">
                    <w:rPr>
                      <w:rFonts w:asciiTheme="minorHAnsi" w:hAnsiTheme="minorHAnsi" w:cstheme="minorHAnsi"/>
                      <w:lang w:val="es-MX"/>
                    </w:rPr>
                  </w:rPrChange>
                </w:rPr>
                <w:t>recibir consultas desde la comodidad de su hogar, evitando traslados innecesarios que pueden ser complicados o costosos</w:t>
              </w:r>
            </w:ins>
            <w:ins w:id="698" w:author="LUISA CRISTINA VILLANUEVA DIAZ" w:date="2025-03-18T10:53:00Z" w16du:dateUtc="2025-03-18T16:53:00Z">
              <w:r w:rsidRPr="00123EA7">
                <w:rPr>
                  <w:rFonts w:ascii="Times New Roman" w:hAnsi="Times New Roman"/>
                  <w:lang w:val="es-MX"/>
                  <w:rPrChange w:id="699" w:author="JAQUELINE GONGORA TUN" w:date="2025-03-21T00:14:00Z" w16du:dateUtc="2025-03-21T06:14:00Z">
                    <w:rPr>
                      <w:rFonts w:asciiTheme="minorHAnsi" w:hAnsiTheme="minorHAnsi" w:cstheme="minorHAnsi"/>
                      <w:lang w:val="es-MX"/>
                    </w:rPr>
                  </w:rPrChange>
                </w:rPr>
                <w:t>, sobre todo para aquellos que cuenten con alguna di</w:t>
              </w:r>
            </w:ins>
            <w:ins w:id="700" w:author="LUISA CRISTINA VILLANUEVA DIAZ" w:date="2025-03-18T10:54:00Z" w16du:dateUtc="2025-03-18T16:54:00Z">
              <w:r w:rsidRPr="00123EA7">
                <w:rPr>
                  <w:rFonts w:ascii="Times New Roman" w:hAnsi="Times New Roman"/>
                  <w:lang w:val="es-MX"/>
                  <w:rPrChange w:id="701" w:author="JAQUELINE GONGORA TUN" w:date="2025-03-21T00:14:00Z" w16du:dateUtc="2025-03-21T06:14:00Z">
                    <w:rPr>
                      <w:rFonts w:asciiTheme="minorHAnsi" w:hAnsiTheme="minorHAnsi" w:cstheme="minorHAnsi"/>
                      <w:lang w:val="es-MX"/>
                    </w:rPr>
                  </w:rPrChange>
                </w:rPr>
                <w:t xml:space="preserve">scapacidad o residan en zonas </w:t>
              </w:r>
            </w:ins>
            <w:ins w:id="702" w:author="LUISA CRISTINA VILLANUEVA DIAZ" w:date="2025-03-18T10:55:00Z" w16du:dateUtc="2025-03-18T16:55:00Z">
              <w:r w:rsidRPr="00123EA7">
                <w:rPr>
                  <w:rFonts w:ascii="Times New Roman" w:hAnsi="Times New Roman"/>
                  <w:lang w:val="es-MX"/>
                  <w:rPrChange w:id="703" w:author="JAQUELINE GONGORA TUN" w:date="2025-03-21T00:14:00Z" w16du:dateUtc="2025-03-21T06:14:00Z">
                    <w:rPr>
                      <w:rFonts w:asciiTheme="minorHAnsi" w:hAnsiTheme="minorHAnsi" w:cstheme="minorHAnsi"/>
                      <w:lang w:val="es-MX"/>
                    </w:rPr>
                  </w:rPrChange>
                </w:rPr>
                <w:t xml:space="preserve">lejanas </w:t>
              </w:r>
            </w:ins>
            <w:ins w:id="704" w:author="LUISA CRISTINA VILLANUEVA DIAZ" w:date="2025-03-18T10:54:00Z" w16du:dateUtc="2025-03-18T16:54:00Z">
              <w:r w:rsidRPr="00123EA7">
                <w:rPr>
                  <w:rFonts w:ascii="Times New Roman" w:hAnsi="Times New Roman"/>
                  <w:lang w:val="es-MX"/>
                  <w:rPrChange w:id="705" w:author="JAQUELINE GONGORA TUN" w:date="2025-03-21T00:14:00Z" w16du:dateUtc="2025-03-21T06:14:00Z">
                    <w:rPr>
                      <w:rFonts w:asciiTheme="minorHAnsi" w:hAnsiTheme="minorHAnsi" w:cstheme="minorHAnsi"/>
                      <w:lang w:val="es-MX"/>
                    </w:rPr>
                  </w:rPrChange>
                </w:rPr>
                <w:t>a infraestructura y atención médica.</w:t>
              </w:r>
            </w:ins>
          </w:p>
          <w:p w14:paraId="5BE63299" w14:textId="77777777" w:rsidR="007749A9" w:rsidRPr="00123EA7" w:rsidRDefault="00E84DD1" w:rsidP="007749A9">
            <w:pPr>
              <w:numPr>
                <w:ilvl w:val="0"/>
                <w:numId w:val="25"/>
              </w:numPr>
              <w:spacing w:line="240" w:lineRule="auto"/>
              <w:jc w:val="both"/>
              <w:rPr>
                <w:ins w:id="706" w:author="LUISA CRISTINA VILLANUEVA DIAZ" w:date="2025-03-18T10:59:00Z" w16du:dateUtc="2025-03-18T16:59:00Z"/>
                <w:rFonts w:ascii="Times New Roman" w:hAnsi="Times New Roman"/>
                <w:b/>
                <w:bCs/>
                <w:lang w:val="es-MX"/>
                <w:rPrChange w:id="707" w:author="JAQUELINE GONGORA TUN" w:date="2025-03-21T00:14:00Z" w16du:dateUtc="2025-03-21T06:14:00Z">
                  <w:rPr>
                    <w:ins w:id="708" w:author="LUISA CRISTINA VILLANUEVA DIAZ" w:date="2025-03-18T10:59:00Z" w16du:dateUtc="2025-03-18T16:59:00Z"/>
                    <w:rFonts w:asciiTheme="minorHAnsi" w:hAnsiTheme="minorHAnsi" w:cstheme="minorHAnsi"/>
                    <w:lang w:val="es-MX"/>
                  </w:rPr>
                </w:rPrChange>
              </w:rPr>
            </w:pPr>
            <w:ins w:id="709" w:author="LUISA CRISTINA VILLANUEVA DIAZ" w:date="2025-03-18T10:51:00Z" w16du:dateUtc="2025-03-18T16:51:00Z">
              <w:r w:rsidRPr="00123EA7">
                <w:rPr>
                  <w:rFonts w:ascii="Times New Roman" w:hAnsi="Times New Roman"/>
                  <w:b/>
                  <w:bCs/>
                  <w:lang w:val="es-MX"/>
                  <w:rPrChange w:id="710" w:author="JAQUELINE GONGORA TUN" w:date="2025-03-21T00:14:00Z" w16du:dateUtc="2025-03-21T06:14:00Z">
                    <w:rPr>
                      <w:rFonts w:asciiTheme="minorHAnsi" w:hAnsiTheme="minorHAnsi" w:cstheme="minorHAnsi"/>
                      <w:lang w:val="es-MX"/>
                    </w:rPr>
                  </w:rPrChange>
                </w:rPr>
                <w:t>Reducción de tiempos de espera</w:t>
              </w:r>
            </w:ins>
          </w:p>
          <w:p w14:paraId="0EDF86B6" w14:textId="2D4C1C4B" w:rsidR="00E84DD1" w:rsidRPr="00123EA7" w:rsidRDefault="00E84DD1">
            <w:pPr>
              <w:spacing w:line="240" w:lineRule="auto"/>
              <w:ind w:left="720"/>
              <w:jc w:val="both"/>
              <w:rPr>
                <w:ins w:id="711" w:author="LUISA CRISTINA VILLANUEVA DIAZ" w:date="2025-03-18T10:51:00Z" w16du:dateUtc="2025-03-18T16:51:00Z"/>
                <w:rFonts w:ascii="Times New Roman" w:hAnsi="Times New Roman"/>
                <w:lang w:val="es-MX"/>
                <w:rPrChange w:id="712" w:author="JAQUELINE GONGORA TUN" w:date="2025-03-21T00:14:00Z" w16du:dateUtc="2025-03-21T06:14:00Z">
                  <w:rPr>
                    <w:ins w:id="713" w:author="LUISA CRISTINA VILLANUEVA DIAZ" w:date="2025-03-18T10:51:00Z" w16du:dateUtc="2025-03-18T16:51:00Z"/>
                    <w:rFonts w:asciiTheme="minorHAnsi" w:hAnsiTheme="minorHAnsi" w:cstheme="minorHAnsi"/>
                    <w:lang w:val="es-MX"/>
                  </w:rPr>
                </w:rPrChange>
              </w:rPr>
              <w:pPrChange w:id="714" w:author="LUISA CRISTINA VILLANUEVA DIAZ" w:date="2025-03-18T10:59:00Z" w16du:dateUtc="2025-03-18T16:59:00Z">
                <w:pPr>
                  <w:numPr>
                    <w:numId w:val="25"/>
                  </w:numPr>
                  <w:tabs>
                    <w:tab w:val="num" w:pos="720"/>
                  </w:tabs>
                  <w:spacing w:line="240" w:lineRule="auto"/>
                  <w:ind w:left="720" w:hanging="360"/>
                  <w:jc w:val="both"/>
                </w:pPr>
              </w:pPrChange>
            </w:pPr>
            <w:ins w:id="715" w:author="LUISA CRISTINA VILLANUEVA DIAZ" w:date="2025-03-18T10:51:00Z" w16du:dateUtc="2025-03-18T16:51:00Z">
              <w:r w:rsidRPr="00123EA7">
                <w:rPr>
                  <w:rFonts w:ascii="Times New Roman" w:hAnsi="Times New Roman"/>
                  <w:lang w:val="es-MX"/>
                  <w:rPrChange w:id="716" w:author="JAQUELINE GONGORA TUN" w:date="2025-03-21T00:14:00Z" w16du:dateUtc="2025-03-21T06:14:00Z">
                    <w:rPr>
                      <w:rFonts w:asciiTheme="minorHAnsi" w:hAnsiTheme="minorHAnsi" w:cstheme="minorHAnsi"/>
                      <w:lang w:val="es-MX"/>
                    </w:rPr>
                  </w:rPrChange>
                </w:rPr>
                <w:t>Al no depender de la infraestructura física de hospitales y clínicas, los tiempos de espera para una consulta pueden ser significativamente menores.</w:t>
              </w:r>
            </w:ins>
          </w:p>
          <w:p w14:paraId="47547D74" w14:textId="77777777" w:rsidR="00B11FA7" w:rsidRPr="00123EA7" w:rsidRDefault="00E84DD1" w:rsidP="00E84DD1">
            <w:pPr>
              <w:numPr>
                <w:ilvl w:val="0"/>
                <w:numId w:val="25"/>
              </w:numPr>
              <w:spacing w:line="240" w:lineRule="auto"/>
              <w:jc w:val="both"/>
              <w:rPr>
                <w:ins w:id="717" w:author="LUISA CRISTINA VILLANUEVA DIAZ" w:date="2025-03-18T10:55:00Z" w16du:dateUtc="2025-03-18T16:55:00Z"/>
                <w:rFonts w:ascii="Times New Roman" w:hAnsi="Times New Roman"/>
                <w:b/>
                <w:bCs/>
                <w:lang w:val="es-MX"/>
                <w:rPrChange w:id="718" w:author="JAQUELINE GONGORA TUN" w:date="2025-03-21T00:14:00Z" w16du:dateUtc="2025-03-21T06:14:00Z">
                  <w:rPr>
                    <w:ins w:id="719" w:author="LUISA CRISTINA VILLANUEVA DIAZ" w:date="2025-03-18T10:55:00Z" w16du:dateUtc="2025-03-18T16:55:00Z"/>
                    <w:rFonts w:asciiTheme="minorHAnsi" w:hAnsiTheme="minorHAnsi" w:cstheme="minorHAnsi"/>
                    <w:lang w:val="es-MX"/>
                  </w:rPr>
                </w:rPrChange>
              </w:rPr>
            </w:pPr>
            <w:ins w:id="720" w:author="LUISA CRISTINA VILLANUEVA DIAZ" w:date="2025-03-18T10:51:00Z" w16du:dateUtc="2025-03-18T16:51:00Z">
              <w:r w:rsidRPr="00123EA7">
                <w:rPr>
                  <w:rFonts w:ascii="Times New Roman" w:hAnsi="Times New Roman"/>
                  <w:b/>
                  <w:bCs/>
                  <w:lang w:val="es-MX"/>
                  <w:rPrChange w:id="721" w:author="JAQUELINE GONGORA TUN" w:date="2025-03-21T00:14:00Z" w16du:dateUtc="2025-03-21T06:14:00Z">
                    <w:rPr>
                      <w:rFonts w:asciiTheme="minorHAnsi" w:hAnsiTheme="minorHAnsi" w:cstheme="minorHAnsi"/>
                      <w:lang w:val="es-MX"/>
                    </w:rPr>
                  </w:rPrChange>
                </w:rPr>
                <w:t>Optimización del uso de recursos del sector salud</w:t>
              </w:r>
            </w:ins>
          </w:p>
          <w:p w14:paraId="17380AEF" w14:textId="10A4F86D" w:rsidR="00E84DD1" w:rsidRPr="00123EA7" w:rsidRDefault="00E84DD1">
            <w:pPr>
              <w:spacing w:line="240" w:lineRule="auto"/>
              <w:ind w:left="720"/>
              <w:jc w:val="both"/>
              <w:rPr>
                <w:ins w:id="722" w:author="LUISA CRISTINA VILLANUEVA DIAZ" w:date="2025-03-18T10:51:00Z" w16du:dateUtc="2025-03-18T16:51:00Z"/>
                <w:rFonts w:ascii="Times New Roman" w:hAnsi="Times New Roman"/>
                <w:lang w:val="es-MX"/>
                <w:rPrChange w:id="723" w:author="JAQUELINE GONGORA TUN" w:date="2025-03-21T00:14:00Z" w16du:dateUtc="2025-03-21T06:14:00Z">
                  <w:rPr>
                    <w:ins w:id="724" w:author="LUISA CRISTINA VILLANUEVA DIAZ" w:date="2025-03-18T10:51:00Z" w16du:dateUtc="2025-03-18T16:51:00Z"/>
                    <w:rFonts w:asciiTheme="minorHAnsi" w:hAnsiTheme="minorHAnsi" w:cstheme="minorHAnsi"/>
                    <w:lang w:val="es-MX"/>
                  </w:rPr>
                </w:rPrChange>
              </w:rPr>
              <w:pPrChange w:id="725" w:author="LUISA CRISTINA VILLANUEVA DIAZ" w:date="2025-03-18T10:58:00Z" w16du:dateUtc="2025-03-18T16:58:00Z">
                <w:pPr>
                  <w:numPr>
                    <w:numId w:val="25"/>
                  </w:numPr>
                  <w:tabs>
                    <w:tab w:val="num" w:pos="720"/>
                  </w:tabs>
                  <w:spacing w:line="240" w:lineRule="auto"/>
                  <w:ind w:left="720" w:hanging="360"/>
                  <w:jc w:val="both"/>
                </w:pPr>
              </w:pPrChange>
            </w:pPr>
            <w:ins w:id="726" w:author="LUISA CRISTINA VILLANUEVA DIAZ" w:date="2025-03-18T10:51:00Z" w16du:dateUtc="2025-03-18T16:51:00Z">
              <w:r w:rsidRPr="00123EA7">
                <w:rPr>
                  <w:rFonts w:ascii="Times New Roman" w:hAnsi="Times New Roman"/>
                  <w:lang w:val="es-MX"/>
                  <w:rPrChange w:id="727" w:author="JAQUELINE GONGORA TUN" w:date="2025-03-21T00:14:00Z" w16du:dateUtc="2025-03-21T06:14:00Z">
                    <w:rPr>
                      <w:rFonts w:asciiTheme="minorHAnsi" w:hAnsiTheme="minorHAnsi" w:cstheme="minorHAnsi"/>
                      <w:lang w:val="es-MX"/>
                    </w:rPr>
                  </w:rPrChange>
                </w:rPr>
                <w:t>Al disminuir las visitas presenciales innecesarias a hospitales, se reduce la saturación de los servicios de salud, permitiendo una mejor distribución de los recursos disponibles.</w:t>
              </w:r>
            </w:ins>
          </w:p>
          <w:p w14:paraId="775E1973" w14:textId="77777777" w:rsidR="00B11FA7" w:rsidRPr="00123EA7" w:rsidRDefault="00E84DD1" w:rsidP="00E84DD1">
            <w:pPr>
              <w:numPr>
                <w:ilvl w:val="0"/>
                <w:numId w:val="25"/>
              </w:numPr>
              <w:spacing w:line="240" w:lineRule="auto"/>
              <w:jc w:val="both"/>
              <w:rPr>
                <w:ins w:id="728" w:author="LUISA CRISTINA VILLANUEVA DIAZ" w:date="2025-03-18T10:56:00Z" w16du:dateUtc="2025-03-18T16:56:00Z"/>
                <w:rFonts w:ascii="Times New Roman" w:hAnsi="Times New Roman"/>
                <w:b/>
                <w:bCs/>
                <w:lang w:val="es-MX"/>
                <w:rPrChange w:id="729" w:author="JAQUELINE GONGORA TUN" w:date="2025-03-21T00:14:00Z" w16du:dateUtc="2025-03-21T06:14:00Z">
                  <w:rPr>
                    <w:ins w:id="730" w:author="LUISA CRISTINA VILLANUEVA DIAZ" w:date="2025-03-18T10:56:00Z" w16du:dateUtc="2025-03-18T16:56:00Z"/>
                    <w:rFonts w:asciiTheme="minorHAnsi" w:hAnsiTheme="minorHAnsi" w:cstheme="minorHAnsi"/>
                    <w:lang w:val="es-MX"/>
                  </w:rPr>
                </w:rPrChange>
              </w:rPr>
            </w:pPr>
            <w:ins w:id="731" w:author="LUISA CRISTINA VILLANUEVA DIAZ" w:date="2025-03-18T10:51:00Z" w16du:dateUtc="2025-03-18T16:51:00Z">
              <w:r w:rsidRPr="00123EA7">
                <w:rPr>
                  <w:rFonts w:ascii="Times New Roman" w:hAnsi="Times New Roman"/>
                  <w:b/>
                  <w:bCs/>
                  <w:lang w:val="es-MX"/>
                  <w:rPrChange w:id="732" w:author="JAQUELINE GONGORA TUN" w:date="2025-03-21T00:14:00Z" w16du:dateUtc="2025-03-21T06:14:00Z">
                    <w:rPr>
                      <w:rFonts w:asciiTheme="minorHAnsi" w:hAnsiTheme="minorHAnsi" w:cstheme="minorHAnsi"/>
                      <w:lang w:val="es-MX"/>
                    </w:rPr>
                  </w:rPrChange>
                </w:rPr>
                <w:lastRenderedPageBreak/>
                <w:t>Monitoreo y seguimiento continuo</w:t>
              </w:r>
            </w:ins>
          </w:p>
          <w:p w14:paraId="2EB23309" w14:textId="6AFEFFAC" w:rsidR="00E84DD1" w:rsidRPr="00123EA7" w:rsidRDefault="00E84DD1">
            <w:pPr>
              <w:spacing w:line="240" w:lineRule="auto"/>
              <w:ind w:left="720"/>
              <w:jc w:val="both"/>
              <w:rPr>
                <w:ins w:id="733" w:author="LUISA CRISTINA VILLANUEVA DIAZ" w:date="2025-03-18T10:51:00Z" w16du:dateUtc="2025-03-18T16:51:00Z"/>
                <w:rFonts w:ascii="Times New Roman" w:hAnsi="Times New Roman"/>
                <w:lang w:val="es-MX"/>
                <w:rPrChange w:id="734" w:author="JAQUELINE GONGORA TUN" w:date="2025-03-21T00:14:00Z" w16du:dateUtc="2025-03-21T06:14:00Z">
                  <w:rPr>
                    <w:ins w:id="735" w:author="LUISA CRISTINA VILLANUEVA DIAZ" w:date="2025-03-18T10:51:00Z" w16du:dateUtc="2025-03-18T16:51:00Z"/>
                    <w:rFonts w:asciiTheme="minorHAnsi" w:hAnsiTheme="minorHAnsi" w:cstheme="minorHAnsi"/>
                    <w:lang w:val="es-MX"/>
                  </w:rPr>
                </w:rPrChange>
              </w:rPr>
              <w:pPrChange w:id="736" w:author="LUISA CRISTINA VILLANUEVA DIAZ" w:date="2025-03-18T11:08:00Z" w16du:dateUtc="2025-03-18T17:08:00Z">
                <w:pPr>
                  <w:numPr>
                    <w:numId w:val="25"/>
                  </w:numPr>
                  <w:tabs>
                    <w:tab w:val="num" w:pos="720"/>
                  </w:tabs>
                  <w:spacing w:line="240" w:lineRule="auto"/>
                  <w:ind w:left="720" w:hanging="360"/>
                  <w:jc w:val="both"/>
                </w:pPr>
              </w:pPrChange>
            </w:pPr>
            <w:ins w:id="737" w:author="LUISA CRISTINA VILLANUEVA DIAZ" w:date="2025-03-18T10:51:00Z" w16du:dateUtc="2025-03-18T16:51:00Z">
              <w:r w:rsidRPr="00123EA7">
                <w:rPr>
                  <w:rFonts w:ascii="Times New Roman" w:hAnsi="Times New Roman"/>
                  <w:lang w:val="es-MX"/>
                  <w:rPrChange w:id="738" w:author="JAQUELINE GONGORA TUN" w:date="2025-03-21T00:14:00Z" w16du:dateUtc="2025-03-21T06:14:00Z">
                    <w:rPr>
                      <w:rFonts w:asciiTheme="minorHAnsi" w:hAnsiTheme="minorHAnsi" w:cstheme="minorHAnsi"/>
                      <w:lang w:val="es-MX"/>
                    </w:rPr>
                  </w:rPrChange>
                </w:rPr>
                <w:t>Permite llevar un registro del historial médico de los pacientes y dar seguimiento a tratamientos sin necesidad de consultas presenciales frecuentes.</w:t>
              </w:r>
            </w:ins>
            <w:ins w:id="739" w:author="LUISA CRISTINA VILLANUEVA DIAZ" w:date="2025-03-18T10:57:00Z" w16du:dateUtc="2025-03-18T16:57:00Z">
              <w:r w:rsidR="007749A9" w:rsidRPr="00123EA7">
                <w:rPr>
                  <w:rFonts w:ascii="Times New Roman" w:hAnsi="Times New Roman"/>
                  <w:lang w:val="es-MX"/>
                  <w:rPrChange w:id="740" w:author="JAQUELINE GONGORA TUN" w:date="2025-03-21T00:14:00Z" w16du:dateUtc="2025-03-21T06:14:00Z">
                    <w:rPr>
                      <w:rFonts w:asciiTheme="minorHAnsi" w:hAnsiTheme="minorHAnsi" w:cstheme="minorHAnsi"/>
                      <w:lang w:val="es-MX"/>
                    </w:rPr>
                  </w:rPrChange>
                </w:rPr>
                <w:t xml:space="preserve"> Además, </w:t>
              </w:r>
            </w:ins>
            <w:ins w:id="741" w:author="LUISA CRISTINA VILLANUEVA DIAZ" w:date="2025-03-18T10:58:00Z" w16du:dateUtc="2025-03-18T16:58:00Z">
              <w:r w:rsidR="007749A9" w:rsidRPr="00123EA7">
                <w:rPr>
                  <w:rFonts w:ascii="Times New Roman" w:hAnsi="Times New Roman"/>
                  <w:lang w:val="es-MX"/>
                  <w:rPrChange w:id="742" w:author="JAQUELINE GONGORA TUN" w:date="2025-03-21T00:14:00Z" w16du:dateUtc="2025-03-21T06:14:00Z">
                    <w:rPr>
                      <w:rFonts w:asciiTheme="minorHAnsi" w:hAnsiTheme="minorHAnsi" w:cstheme="minorHAnsi"/>
                      <w:lang w:val="es-MX"/>
                    </w:rPr>
                  </w:rPrChange>
                </w:rPr>
                <w:t>los pacientes</w:t>
              </w:r>
            </w:ins>
            <w:ins w:id="743" w:author="LUISA CRISTINA VILLANUEVA DIAZ" w:date="2025-03-18T11:09:00Z" w16du:dateUtc="2025-03-18T17:09:00Z">
              <w:r w:rsidR="00F43D74" w:rsidRPr="00123EA7">
                <w:rPr>
                  <w:rFonts w:ascii="Times New Roman" w:hAnsi="Times New Roman"/>
                  <w:lang w:val="es-MX"/>
                  <w:rPrChange w:id="744" w:author="JAQUELINE GONGORA TUN" w:date="2025-03-21T00:14:00Z" w16du:dateUtc="2025-03-21T06:14:00Z">
                    <w:rPr>
                      <w:rFonts w:asciiTheme="minorHAnsi" w:hAnsiTheme="minorHAnsi" w:cstheme="minorHAnsi"/>
                      <w:lang w:val="es-MX"/>
                    </w:rPr>
                  </w:rPrChange>
                </w:rPr>
                <w:t xml:space="preserve"> </w:t>
              </w:r>
            </w:ins>
            <w:ins w:id="745" w:author="LUISA CRISTINA VILLANUEVA DIAZ" w:date="2025-03-18T10:58:00Z" w16du:dateUtc="2025-03-18T16:58:00Z">
              <w:r w:rsidR="007749A9" w:rsidRPr="00123EA7">
                <w:rPr>
                  <w:rFonts w:ascii="Times New Roman" w:hAnsi="Times New Roman"/>
                  <w:lang w:val="es-MX"/>
                  <w:rPrChange w:id="746" w:author="JAQUELINE GONGORA TUN" w:date="2025-03-21T00:14:00Z" w16du:dateUtc="2025-03-21T06:14:00Z">
                    <w:rPr>
                      <w:rFonts w:asciiTheme="minorHAnsi" w:hAnsiTheme="minorHAnsi" w:cstheme="minorHAnsi"/>
                      <w:lang w:val="es-MX"/>
                    </w:rPr>
                  </w:rPrChange>
                </w:rPr>
                <w:t>podrán</w:t>
              </w:r>
            </w:ins>
            <w:ins w:id="747" w:author="LUISA CRISTINA VILLANUEVA DIAZ" w:date="2025-03-18T10:57:00Z" w16du:dateUtc="2025-03-18T16:57:00Z">
              <w:r w:rsidR="007749A9" w:rsidRPr="00123EA7">
                <w:rPr>
                  <w:rFonts w:ascii="Times New Roman" w:hAnsi="Times New Roman"/>
                  <w:lang w:val="es-MX"/>
                  <w:rPrChange w:id="748" w:author="JAQUELINE GONGORA TUN" w:date="2025-03-21T00:14:00Z" w16du:dateUtc="2025-03-21T06:14:00Z">
                    <w:rPr>
                      <w:rFonts w:asciiTheme="minorHAnsi" w:hAnsiTheme="minorHAnsi" w:cstheme="minorHAnsi"/>
                      <w:lang w:val="es-MX"/>
                    </w:rPr>
                  </w:rPrChange>
                </w:rPr>
                <w:t xml:space="preserve"> acce</w:t>
              </w:r>
            </w:ins>
            <w:ins w:id="749" w:author="LUISA CRISTINA VILLANUEVA DIAZ" w:date="2025-03-18T10:58:00Z" w16du:dateUtc="2025-03-18T16:58:00Z">
              <w:r w:rsidR="007749A9" w:rsidRPr="00123EA7">
                <w:rPr>
                  <w:rFonts w:ascii="Times New Roman" w:hAnsi="Times New Roman"/>
                  <w:lang w:val="es-MX"/>
                  <w:rPrChange w:id="750" w:author="JAQUELINE GONGORA TUN" w:date="2025-03-21T00:14:00Z" w16du:dateUtc="2025-03-21T06:14:00Z">
                    <w:rPr>
                      <w:rFonts w:asciiTheme="minorHAnsi" w:hAnsiTheme="minorHAnsi" w:cstheme="minorHAnsi"/>
                      <w:lang w:val="es-MX"/>
                    </w:rPr>
                  </w:rPrChange>
                </w:rPr>
                <w:t>der</w:t>
              </w:r>
            </w:ins>
            <w:ins w:id="751" w:author="LUISA CRISTINA VILLANUEVA DIAZ" w:date="2025-03-18T10:57:00Z" w16du:dateUtc="2025-03-18T16:57:00Z">
              <w:r w:rsidR="007749A9" w:rsidRPr="00123EA7">
                <w:rPr>
                  <w:rFonts w:ascii="Times New Roman" w:hAnsi="Times New Roman"/>
                  <w:lang w:val="es-MX"/>
                  <w:rPrChange w:id="752" w:author="JAQUELINE GONGORA TUN" w:date="2025-03-21T00:14:00Z" w16du:dateUtc="2025-03-21T06:14:00Z">
                    <w:rPr>
                      <w:rFonts w:asciiTheme="minorHAnsi" w:hAnsiTheme="minorHAnsi" w:cstheme="minorHAnsi"/>
                      <w:lang w:val="es-MX"/>
                    </w:rPr>
                  </w:rPrChange>
                </w:rPr>
                <w:t xml:space="preserve"> a prescripciones, estudios y tratamientos desde la misma plataforma, evitando la pérdida de documentos físicos.</w:t>
              </w:r>
            </w:ins>
          </w:p>
          <w:p w14:paraId="5F8A6631" w14:textId="01CA3414" w:rsidR="00F43D74" w:rsidRPr="00123EA7" w:rsidRDefault="00E84DD1" w:rsidP="00E84DD1">
            <w:pPr>
              <w:numPr>
                <w:ilvl w:val="0"/>
                <w:numId w:val="25"/>
              </w:numPr>
              <w:spacing w:line="240" w:lineRule="auto"/>
              <w:jc w:val="both"/>
              <w:rPr>
                <w:ins w:id="753" w:author="LUISA CRISTINA VILLANUEVA DIAZ" w:date="2025-03-18T11:09:00Z" w16du:dateUtc="2025-03-18T17:09:00Z"/>
                <w:rFonts w:ascii="Times New Roman" w:hAnsi="Times New Roman"/>
                <w:b/>
                <w:bCs/>
                <w:lang w:val="es-MX"/>
                <w:rPrChange w:id="754" w:author="JAQUELINE GONGORA TUN" w:date="2025-03-21T00:14:00Z" w16du:dateUtc="2025-03-21T06:14:00Z">
                  <w:rPr>
                    <w:ins w:id="755" w:author="LUISA CRISTINA VILLANUEVA DIAZ" w:date="2025-03-18T11:09:00Z" w16du:dateUtc="2025-03-18T17:09:00Z"/>
                    <w:rFonts w:asciiTheme="minorHAnsi" w:hAnsiTheme="minorHAnsi" w:cstheme="minorHAnsi"/>
                    <w:lang w:val="es-MX"/>
                  </w:rPr>
                </w:rPrChange>
              </w:rPr>
            </w:pPr>
            <w:ins w:id="756" w:author="LUISA CRISTINA VILLANUEVA DIAZ" w:date="2025-03-18T10:51:00Z" w16du:dateUtc="2025-03-18T16:51:00Z">
              <w:r w:rsidRPr="00123EA7">
                <w:rPr>
                  <w:rFonts w:ascii="Times New Roman" w:hAnsi="Times New Roman"/>
                  <w:b/>
                  <w:bCs/>
                  <w:lang w:val="es-MX"/>
                  <w:rPrChange w:id="757" w:author="JAQUELINE GONGORA TUN" w:date="2025-03-21T00:14:00Z" w16du:dateUtc="2025-03-21T06:14:00Z">
                    <w:rPr>
                      <w:rFonts w:asciiTheme="minorHAnsi" w:hAnsiTheme="minorHAnsi" w:cstheme="minorHAnsi"/>
                      <w:lang w:val="es-MX"/>
                    </w:rPr>
                  </w:rPrChange>
                </w:rPr>
                <w:t>Seguridad y comodidad para familiares y cuidadores</w:t>
              </w:r>
            </w:ins>
          </w:p>
          <w:p w14:paraId="055CAA01" w14:textId="05566C6E" w:rsidR="00E84DD1" w:rsidRPr="00123EA7" w:rsidRDefault="00E84DD1">
            <w:pPr>
              <w:spacing w:line="240" w:lineRule="auto"/>
              <w:ind w:left="720"/>
              <w:jc w:val="both"/>
              <w:rPr>
                <w:ins w:id="758" w:author="JAQUELINE GONGORA TUN" w:date="2025-03-20T22:05:00Z" w16du:dateUtc="2025-03-21T04:05:00Z"/>
                <w:rFonts w:ascii="Times New Roman" w:hAnsi="Times New Roman"/>
                <w:lang w:val="es-MX"/>
                <w:rPrChange w:id="759" w:author="JAQUELINE GONGORA TUN" w:date="2025-03-21T00:14:00Z" w16du:dateUtc="2025-03-21T06:14:00Z">
                  <w:rPr>
                    <w:ins w:id="760" w:author="JAQUELINE GONGORA TUN" w:date="2025-03-20T22:05:00Z" w16du:dateUtc="2025-03-21T04:05:00Z"/>
                    <w:rFonts w:asciiTheme="minorHAnsi" w:hAnsiTheme="minorHAnsi" w:cstheme="minorHAnsi"/>
                    <w:lang w:val="es-MX"/>
                  </w:rPr>
                </w:rPrChange>
              </w:rPr>
            </w:pPr>
            <w:ins w:id="761" w:author="LUISA CRISTINA VILLANUEVA DIAZ" w:date="2025-03-18T10:51:00Z" w16du:dateUtc="2025-03-18T16:51:00Z">
              <w:r w:rsidRPr="00123EA7">
                <w:rPr>
                  <w:rFonts w:ascii="Times New Roman" w:hAnsi="Times New Roman"/>
                  <w:lang w:val="es-MX"/>
                  <w:rPrChange w:id="762" w:author="JAQUELINE GONGORA TUN" w:date="2025-03-21T00:14:00Z" w16du:dateUtc="2025-03-21T06:14:00Z">
                    <w:rPr>
                      <w:rFonts w:asciiTheme="minorHAnsi" w:hAnsiTheme="minorHAnsi" w:cstheme="minorHAnsi"/>
                      <w:lang w:val="es-MX"/>
                    </w:rPr>
                  </w:rPrChange>
                </w:rPr>
                <w:t>Los familiares podrán estar involucrados en la gestión de citas y consultas, asegurando que sus seres queridos reciban la atención adecuada.</w:t>
              </w:r>
            </w:ins>
          </w:p>
          <w:p w14:paraId="207AC8FF" w14:textId="77777777" w:rsidR="006E631C" w:rsidRPr="00123EA7" w:rsidRDefault="006E631C" w:rsidP="006E631C">
            <w:pPr>
              <w:pStyle w:val="Prrafodelista"/>
              <w:numPr>
                <w:ilvl w:val="0"/>
                <w:numId w:val="34"/>
              </w:numPr>
              <w:rPr>
                <w:ins w:id="763" w:author="JAQUELINE GONGORA TUN" w:date="2025-03-20T22:05:00Z" w16du:dateUtc="2025-03-21T04:05:00Z"/>
                <w:b/>
                <w:bCs/>
                <w:sz w:val="22"/>
                <w:szCs w:val="22"/>
                <w:lang w:val="es-MX"/>
                <w:rPrChange w:id="764" w:author="JAQUELINE GONGORA TUN" w:date="2025-03-21T00:14:00Z" w16du:dateUtc="2025-03-21T06:14:00Z">
                  <w:rPr>
                    <w:ins w:id="765" w:author="JAQUELINE GONGORA TUN" w:date="2025-03-20T22:05:00Z" w16du:dateUtc="2025-03-21T04:05:00Z"/>
                    <w:rFonts w:asciiTheme="minorHAnsi" w:hAnsiTheme="minorHAnsi" w:cstheme="minorHAnsi"/>
                    <w:lang w:val="es-MX"/>
                  </w:rPr>
                </w:rPrChange>
              </w:rPr>
            </w:pPr>
            <w:ins w:id="766" w:author="JAQUELINE GONGORA TUN" w:date="2025-03-20T22:05:00Z" w16du:dateUtc="2025-03-21T04:05:00Z">
              <w:r w:rsidRPr="00123EA7">
                <w:rPr>
                  <w:b/>
                  <w:bCs/>
                  <w:sz w:val="22"/>
                  <w:szCs w:val="22"/>
                  <w:lang w:val="es-MX"/>
                  <w:rPrChange w:id="767" w:author="JAQUELINE GONGORA TUN" w:date="2025-03-21T00:14:00Z" w16du:dateUtc="2025-03-21T06:14:00Z">
                    <w:rPr/>
                  </w:rPrChange>
                </w:rPr>
                <w:t>Aportación social y mejora en la calidad de vida</w:t>
              </w:r>
            </w:ins>
          </w:p>
          <w:p w14:paraId="5CB9B458" w14:textId="4CB03F57" w:rsidR="006E631C" w:rsidRPr="00123EA7" w:rsidRDefault="006E631C" w:rsidP="006E631C">
            <w:pPr>
              <w:pStyle w:val="Prrafodelista"/>
              <w:rPr>
                <w:ins w:id="768" w:author="LUISA CRISTINA VILLANUEVA DIAZ" w:date="2025-03-18T10:51:00Z" w16du:dateUtc="2025-03-18T16:51:00Z"/>
                <w:sz w:val="22"/>
                <w:szCs w:val="22"/>
                <w:lang w:val="es-MX"/>
                <w:rPrChange w:id="769" w:author="JAQUELINE GONGORA TUN" w:date="2025-03-21T00:14:00Z" w16du:dateUtc="2025-03-21T06:14:00Z">
                  <w:rPr>
                    <w:ins w:id="770" w:author="LUISA CRISTINA VILLANUEVA DIAZ" w:date="2025-03-18T10:51:00Z" w16du:dateUtc="2025-03-18T16:51:00Z"/>
                  </w:rPr>
                </w:rPrChange>
              </w:rPr>
              <w:pPrChange w:id="771" w:author="JAQUELINE GONGORA TUN" w:date="2025-03-20T22:05:00Z" w16du:dateUtc="2025-03-21T04:05:00Z">
                <w:pPr>
                  <w:numPr>
                    <w:numId w:val="25"/>
                  </w:numPr>
                  <w:tabs>
                    <w:tab w:val="num" w:pos="720"/>
                  </w:tabs>
                  <w:spacing w:line="240" w:lineRule="auto"/>
                  <w:ind w:left="720" w:hanging="360"/>
                  <w:jc w:val="both"/>
                </w:pPr>
              </w:pPrChange>
            </w:pPr>
            <w:ins w:id="772" w:author="JAQUELINE GONGORA TUN" w:date="2025-03-20T22:05:00Z" w16du:dateUtc="2025-03-21T04:05:00Z">
              <w:r w:rsidRPr="00123EA7">
                <w:rPr>
                  <w:sz w:val="22"/>
                  <w:szCs w:val="22"/>
                  <w:lang w:val="es-MX"/>
                  <w:rPrChange w:id="773" w:author="JAQUELINE GONGORA TUN" w:date="2025-03-21T00:14:00Z" w16du:dateUtc="2025-03-21T06:14:00Z">
                    <w:rPr/>
                  </w:rPrChange>
                </w:rPr>
                <w:t>La plataforma contribuirá a una mejor calidad de vida para los adultos mayores, garantizando que reciban atención médica de manera oportuna y cómoda. Además, al promover el monitoreo constante de la salud, reducirá el riesgo de hospitalizaciones innecesarias y fomentará la prevención de enfermedades.</w:t>
              </w:r>
            </w:ins>
          </w:p>
          <w:p w14:paraId="2DC1137B" w14:textId="1D354698" w:rsidR="00D43AC4" w:rsidRPr="00123EA7" w:rsidDel="006E631C" w:rsidRDefault="00D43AC4" w:rsidP="00D43AC4">
            <w:pPr>
              <w:rPr>
                <w:del w:id="774" w:author="LUISA CRISTINA VILLANUEVA DIAZ" w:date="2025-03-17T20:13:00Z" w16du:dateUtc="2025-03-18T02:13:00Z"/>
                <w:rFonts w:ascii="Times New Roman" w:hAnsi="Times New Roman"/>
                <w:color w:val="8064A2" w:themeColor="accent4"/>
                <w:lang w:val="es-MX"/>
                <w:rPrChange w:id="775" w:author="JAQUELINE GONGORA TUN" w:date="2025-03-21T00:14:00Z" w16du:dateUtc="2025-03-21T06:14:00Z">
                  <w:rPr>
                    <w:del w:id="776" w:author="LUISA CRISTINA VILLANUEVA DIAZ" w:date="2025-03-17T20:13:00Z" w16du:dateUtc="2025-03-18T02:13:00Z"/>
                    <w:rFonts w:asciiTheme="minorHAnsi" w:hAnsiTheme="minorHAnsi" w:cstheme="minorHAnsi"/>
                    <w:color w:val="8064A2" w:themeColor="accent4"/>
                    <w:lang w:val="es-MX"/>
                  </w:rPr>
                </w:rPrChange>
              </w:rPr>
            </w:pPr>
            <w:del w:id="777" w:author="LUISA CRISTINA VILLANUEVA DIAZ" w:date="2025-03-17T20:13:00Z" w16du:dateUtc="2025-03-18T02:13:00Z">
              <w:r w:rsidRPr="00123EA7" w:rsidDel="00DD03A5">
                <w:rPr>
                  <w:rFonts w:ascii="Times New Roman" w:hAnsi="Times New Roman"/>
                  <w:color w:val="8064A2" w:themeColor="accent4"/>
                  <w:lang w:val="es-MX"/>
                  <w:rPrChange w:id="778" w:author="JAQUELINE GONGORA TUN" w:date="2025-03-21T00:14:00Z" w16du:dateUtc="2025-03-21T06:14:00Z">
                    <w:rPr>
                      <w:rFonts w:asciiTheme="minorHAnsi" w:hAnsiTheme="minorHAnsi" w:cstheme="minorHAnsi"/>
                      <w:color w:val="8064A2" w:themeColor="accent4"/>
                      <w:lang w:val="es-MX"/>
                    </w:rPr>
                  </w:rPrChange>
                </w:rPr>
                <w:delText>[Los beneficios describen las ventajas del desarrollo del proyecto y los problemas planteados que la aplicación resolverá.</w:delText>
              </w:r>
              <w:r w:rsidR="00AF6E0A" w:rsidRPr="00123EA7" w:rsidDel="00DD03A5">
                <w:rPr>
                  <w:rFonts w:ascii="Times New Roman" w:hAnsi="Times New Roman"/>
                  <w:color w:val="8064A2" w:themeColor="accent4"/>
                  <w:lang w:val="es-MX"/>
                  <w:rPrChange w:id="779" w:author="JAQUELINE GONGORA TUN" w:date="2025-03-21T00:14:00Z" w16du:dateUtc="2025-03-21T06:14:00Z">
                    <w:rPr>
                      <w:rFonts w:asciiTheme="minorHAnsi" w:hAnsiTheme="minorHAnsi" w:cstheme="minorHAnsi"/>
                      <w:color w:val="8064A2" w:themeColor="accent4"/>
                      <w:lang w:val="es-MX"/>
                    </w:rPr>
                  </w:rPrChange>
                </w:rPr>
                <w:delText xml:space="preserve"> Incluye la aportación social.</w:delText>
              </w:r>
              <w:r w:rsidRPr="00123EA7" w:rsidDel="00DD03A5">
                <w:rPr>
                  <w:rFonts w:ascii="Times New Roman" w:hAnsi="Times New Roman"/>
                  <w:color w:val="8064A2" w:themeColor="accent4"/>
                  <w:lang w:val="es-MX"/>
                  <w:rPrChange w:id="780" w:author="JAQUELINE GONGORA TUN" w:date="2025-03-21T00:14:00Z" w16du:dateUtc="2025-03-21T06:14:00Z">
                    <w:rPr>
                      <w:rFonts w:asciiTheme="minorHAnsi" w:hAnsiTheme="minorHAnsi" w:cstheme="minorHAnsi"/>
                      <w:color w:val="8064A2" w:themeColor="accent4"/>
                      <w:lang w:val="es-MX"/>
                    </w:rPr>
                  </w:rPrChange>
                </w:rPr>
                <w:delText>]</w:delText>
              </w:r>
            </w:del>
          </w:p>
          <w:p w14:paraId="63153058" w14:textId="1FE202D9" w:rsidR="00D43AC4" w:rsidRPr="00123EA7" w:rsidDel="00DD03A5" w:rsidRDefault="00D43AC4" w:rsidP="00D43AC4">
            <w:pPr>
              <w:jc w:val="both"/>
              <w:rPr>
                <w:del w:id="781" w:author="LUISA CRISTINA VILLANUEVA DIAZ" w:date="2025-03-17T20:13:00Z" w16du:dateUtc="2025-03-18T02:13:00Z"/>
                <w:rFonts w:ascii="Times New Roman" w:hAnsi="Times New Roman"/>
                <w:lang w:val="es-MX"/>
                <w:rPrChange w:id="782" w:author="JAQUELINE GONGORA TUN" w:date="2025-03-21T00:14:00Z" w16du:dateUtc="2025-03-21T06:14:00Z">
                  <w:rPr>
                    <w:del w:id="783" w:author="LUISA CRISTINA VILLANUEVA DIAZ" w:date="2025-03-17T20:13:00Z" w16du:dateUtc="2025-03-18T02:13:00Z"/>
                    <w:rFonts w:asciiTheme="minorHAnsi" w:hAnsiTheme="minorHAnsi" w:cstheme="minorHAnsi"/>
                    <w:lang w:val="es-MX"/>
                  </w:rPr>
                </w:rPrChange>
              </w:rPr>
            </w:pPr>
          </w:p>
          <w:p w14:paraId="3EEC97EE" w14:textId="13CC067A" w:rsidR="00D43AC4" w:rsidRPr="00123EA7" w:rsidDel="00DD03A5" w:rsidRDefault="00D43AC4" w:rsidP="00D43AC4">
            <w:pPr>
              <w:pStyle w:val="Prrafodelista"/>
              <w:numPr>
                <w:ilvl w:val="0"/>
                <w:numId w:val="18"/>
              </w:numPr>
              <w:rPr>
                <w:del w:id="784" w:author="LUISA CRISTINA VILLANUEVA DIAZ" w:date="2025-03-17T20:13:00Z" w16du:dateUtc="2025-03-18T02:13:00Z"/>
                <w:color w:val="8064A2" w:themeColor="accent4"/>
                <w:lang w:val="es-MX"/>
                <w:rPrChange w:id="785" w:author="JAQUELINE GONGORA TUN" w:date="2025-03-21T00:14:00Z" w16du:dateUtc="2025-03-21T06:14:00Z">
                  <w:rPr>
                    <w:del w:id="786" w:author="LUISA CRISTINA VILLANUEVA DIAZ" w:date="2025-03-17T20:13:00Z" w16du:dateUtc="2025-03-18T02:13:00Z"/>
                    <w:rFonts w:asciiTheme="minorHAnsi" w:hAnsiTheme="minorHAnsi" w:cstheme="minorHAnsi"/>
                    <w:color w:val="8064A2" w:themeColor="accent4"/>
                    <w:lang w:val="es-MX"/>
                  </w:rPr>
                </w:rPrChange>
              </w:rPr>
            </w:pPr>
            <w:del w:id="787" w:author="LUISA CRISTINA VILLANUEVA DIAZ" w:date="2025-03-17T20:13:00Z" w16du:dateUtc="2025-03-18T02:13:00Z">
              <w:r w:rsidRPr="00123EA7" w:rsidDel="00DD03A5">
                <w:rPr>
                  <w:color w:val="8064A2" w:themeColor="accent4"/>
                  <w:lang w:val="es-MX"/>
                  <w:rPrChange w:id="788" w:author="JAQUELINE GONGORA TUN" w:date="2025-03-21T00:14:00Z" w16du:dateUtc="2025-03-21T06:14:00Z">
                    <w:rPr>
                      <w:rFonts w:asciiTheme="minorHAnsi" w:hAnsiTheme="minorHAnsi" w:cstheme="minorHAnsi"/>
                      <w:color w:val="8064A2" w:themeColor="accent4"/>
                      <w:lang w:val="es-MX"/>
                    </w:rPr>
                  </w:rPrChange>
                </w:rPr>
                <w:delText>[Beneficio 1]</w:delText>
              </w:r>
            </w:del>
          </w:p>
          <w:p w14:paraId="158D57E3" w14:textId="34E881CC" w:rsidR="00D43AC4" w:rsidRPr="00123EA7" w:rsidDel="00DD03A5" w:rsidRDefault="00D43AC4" w:rsidP="00D43AC4">
            <w:pPr>
              <w:pStyle w:val="Prrafodelista"/>
              <w:numPr>
                <w:ilvl w:val="0"/>
                <w:numId w:val="18"/>
              </w:numPr>
              <w:rPr>
                <w:del w:id="789" w:author="LUISA CRISTINA VILLANUEVA DIAZ" w:date="2025-03-17T20:13:00Z" w16du:dateUtc="2025-03-18T02:13:00Z"/>
                <w:color w:val="8064A2" w:themeColor="accent4"/>
                <w:lang w:val="es-MX"/>
                <w:rPrChange w:id="790" w:author="JAQUELINE GONGORA TUN" w:date="2025-03-21T00:14:00Z" w16du:dateUtc="2025-03-21T06:14:00Z">
                  <w:rPr>
                    <w:del w:id="791" w:author="LUISA CRISTINA VILLANUEVA DIAZ" w:date="2025-03-17T20:13:00Z" w16du:dateUtc="2025-03-18T02:13:00Z"/>
                    <w:rFonts w:asciiTheme="minorHAnsi" w:hAnsiTheme="minorHAnsi" w:cstheme="minorHAnsi"/>
                    <w:color w:val="8064A2" w:themeColor="accent4"/>
                    <w:lang w:val="es-MX"/>
                  </w:rPr>
                </w:rPrChange>
              </w:rPr>
            </w:pPr>
            <w:del w:id="792" w:author="LUISA CRISTINA VILLANUEVA DIAZ" w:date="2025-03-17T20:13:00Z" w16du:dateUtc="2025-03-18T02:13:00Z">
              <w:r w:rsidRPr="00123EA7" w:rsidDel="00DD03A5">
                <w:rPr>
                  <w:color w:val="8064A2" w:themeColor="accent4"/>
                  <w:lang w:val="es-MX"/>
                  <w:rPrChange w:id="793" w:author="JAQUELINE GONGORA TUN" w:date="2025-03-21T00:14:00Z" w16du:dateUtc="2025-03-21T06:14:00Z">
                    <w:rPr>
                      <w:rFonts w:asciiTheme="minorHAnsi" w:hAnsiTheme="minorHAnsi" w:cstheme="minorHAnsi"/>
                      <w:color w:val="8064A2" w:themeColor="accent4"/>
                      <w:lang w:val="es-MX"/>
                    </w:rPr>
                  </w:rPrChange>
                </w:rPr>
                <w:delText>[Beneficio 2]</w:delText>
              </w:r>
            </w:del>
          </w:p>
          <w:p w14:paraId="6A714B72" w14:textId="5DB75788" w:rsidR="00D43AC4" w:rsidRPr="00123EA7" w:rsidDel="00DD03A5" w:rsidRDefault="00D43AC4" w:rsidP="00D43AC4">
            <w:pPr>
              <w:pStyle w:val="Prrafodelista"/>
              <w:numPr>
                <w:ilvl w:val="0"/>
                <w:numId w:val="18"/>
              </w:numPr>
              <w:rPr>
                <w:del w:id="794" w:author="LUISA CRISTINA VILLANUEVA DIAZ" w:date="2025-03-17T20:13:00Z" w16du:dateUtc="2025-03-18T02:13:00Z"/>
                <w:color w:val="8064A2" w:themeColor="accent4"/>
                <w:lang w:val="es-MX"/>
                <w:rPrChange w:id="795" w:author="JAQUELINE GONGORA TUN" w:date="2025-03-21T00:14:00Z" w16du:dateUtc="2025-03-21T06:14:00Z">
                  <w:rPr>
                    <w:del w:id="796" w:author="LUISA CRISTINA VILLANUEVA DIAZ" w:date="2025-03-17T20:13:00Z" w16du:dateUtc="2025-03-18T02:13:00Z"/>
                    <w:rFonts w:asciiTheme="minorHAnsi" w:hAnsiTheme="minorHAnsi" w:cstheme="minorHAnsi"/>
                    <w:color w:val="8064A2" w:themeColor="accent4"/>
                    <w:lang w:val="es-MX"/>
                  </w:rPr>
                </w:rPrChange>
              </w:rPr>
            </w:pPr>
            <w:del w:id="797" w:author="LUISA CRISTINA VILLANUEVA DIAZ" w:date="2025-03-17T20:13:00Z" w16du:dateUtc="2025-03-18T02:13:00Z">
              <w:r w:rsidRPr="00123EA7" w:rsidDel="00DD03A5">
                <w:rPr>
                  <w:color w:val="8064A2" w:themeColor="accent4"/>
                  <w:lang w:val="es-MX"/>
                  <w:rPrChange w:id="798" w:author="JAQUELINE GONGORA TUN" w:date="2025-03-21T00:14:00Z" w16du:dateUtc="2025-03-21T06:14:00Z">
                    <w:rPr>
                      <w:rFonts w:asciiTheme="minorHAnsi" w:hAnsiTheme="minorHAnsi" w:cstheme="minorHAnsi"/>
                      <w:color w:val="8064A2" w:themeColor="accent4"/>
                      <w:lang w:val="es-MX"/>
                    </w:rPr>
                  </w:rPrChange>
                </w:rPr>
                <w:delText>[Beneficio 3]</w:delText>
              </w:r>
            </w:del>
          </w:p>
          <w:p w14:paraId="17684628" w14:textId="41FB93D0" w:rsidR="00D43AC4" w:rsidRPr="00123EA7" w:rsidDel="00DD03A5" w:rsidRDefault="00D43AC4" w:rsidP="00D43AC4">
            <w:pPr>
              <w:pStyle w:val="Prrafodelista"/>
              <w:numPr>
                <w:ilvl w:val="0"/>
                <w:numId w:val="18"/>
              </w:numPr>
              <w:rPr>
                <w:del w:id="799" w:author="LUISA CRISTINA VILLANUEVA DIAZ" w:date="2025-03-17T20:13:00Z" w16du:dateUtc="2025-03-18T02:13:00Z"/>
                <w:color w:val="8064A2" w:themeColor="accent4"/>
                <w:lang w:val="es-MX"/>
                <w:rPrChange w:id="800" w:author="JAQUELINE GONGORA TUN" w:date="2025-03-21T00:14:00Z" w16du:dateUtc="2025-03-21T06:14:00Z">
                  <w:rPr>
                    <w:del w:id="801" w:author="LUISA CRISTINA VILLANUEVA DIAZ" w:date="2025-03-17T20:13:00Z" w16du:dateUtc="2025-03-18T02:13:00Z"/>
                    <w:rFonts w:asciiTheme="minorHAnsi" w:hAnsiTheme="minorHAnsi" w:cstheme="minorHAnsi"/>
                    <w:color w:val="8064A2" w:themeColor="accent4"/>
                    <w:lang w:val="es-MX"/>
                  </w:rPr>
                </w:rPrChange>
              </w:rPr>
            </w:pPr>
            <w:del w:id="802" w:author="LUISA CRISTINA VILLANUEVA DIAZ" w:date="2025-03-17T20:13:00Z" w16du:dateUtc="2025-03-18T02:13:00Z">
              <w:r w:rsidRPr="00123EA7" w:rsidDel="00DD03A5">
                <w:rPr>
                  <w:color w:val="8064A2" w:themeColor="accent4"/>
                  <w:lang w:val="es-MX"/>
                  <w:rPrChange w:id="803" w:author="JAQUELINE GONGORA TUN" w:date="2025-03-21T00:14:00Z" w16du:dateUtc="2025-03-21T06:14:00Z">
                    <w:rPr>
                      <w:rFonts w:asciiTheme="minorHAnsi" w:hAnsiTheme="minorHAnsi" w:cstheme="minorHAnsi"/>
                      <w:color w:val="8064A2" w:themeColor="accent4"/>
                      <w:lang w:val="es-MX"/>
                    </w:rPr>
                  </w:rPrChange>
                </w:rPr>
                <w:delText>[Beneficio 4]</w:delText>
              </w:r>
            </w:del>
          </w:p>
          <w:p w14:paraId="16583C08" w14:textId="77777777" w:rsidR="00A06A27" w:rsidRPr="00123EA7" w:rsidRDefault="00A06A27" w:rsidP="00D43AC4">
            <w:pPr>
              <w:rPr>
                <w:rFonts w:ascii="Times New Roman" w:hAnsi="Times New Roman"/>
                <w:lang w:val="es-MX"/>
                <w:rPrChange w:id="804" w:author="JAQUELINE GONGORA TUN" w:date="2025-03-21T00:14:00Z" w16du:dateUtc="2025-03-21T06:14:00Z">
                  <w:rPr>
                    <w:rFonts w:asciiTheme="minorHAnsi" w:hAnsiTheme="minorHAnsi" w:cstheme="minorHAnsi"/>
                    <w:lang w:val="es-MX"/>
                  </w:rPr>
                </w:rPrChange>
              </w:rPr>
            </w:pPr>
          </w:p>
        </w:tc>
      </w:tr>
      <w:tr w:rsidR="00134417" w:rsidRPr="00123EA7" w14:paraId="18D3D12D" w14:textId="77777777" w:rsidTr="00550683">
        <w:trPr>
          <w:trHeight w:val="828"/>
        </w:trPr>
        <w:tc>
          <w:tcPr>
            <w:tcW w:w="1915" w:type="dxa"/>
          </w:tcPr>
          <w:p w14:paraId="7703DB8D" w14:textId="77777777" w:rsidR="00134417" w:rsidRPr="00123EA7" w:rsidRDefault="00134417" w:rsidP="001F529C">
            <w:pPr>
              <w:pStyle w:val="tableleft"/>
              <w:rPr>
                <w:rFonts w:ascii="Times New Roman" w:hAnsi="Times New Roman"/>
                <w:lang w:val="es-MX"/>
                <w:rPrChange w:id="805" w:author="JAQUELINE GONGORA TUN" w:date="2025-03-21T00:14:00Z" w16du:dateUtc="2025-03-21T06:14:00Z">
                  <w:rPr>
                    <w:rFonts w:asciiTheme="minorHAnsi" w:hAnsiTheme="minorHAnsi" w:cstheme="minorHAnsi"/>
                    <w:lang w:val="es-MX"/>
                  </w:rPr>
                </w:rPrChange>
              </w:rPr>
            </w:pPr>
          </w:p>
          <w:p w14:paraId="6A0A9779" w14:textId="77777777" w:rsidR="00134417" w:rsidRPr="00123EA7" w:rsidRDefault="00134417">
            <w:pPr>
              <w:pStyle w:val="Ttulo2"/>
              <w:rPr>
                <w:rFonts w:ascii="Times New Roman" w:hAnsi="Times New Roman" w:cs="Times New Roman"/>
                <w:lang w:val="es-MX"/>
                <w:rPrChange w:id="806" w:author="JAQUELINE GONGORA TUN" w:date="2025-03-21T00:14:00Z" w16du:dateUtc="2025-03-21T06:14:00Z">
                  <w:rPr>
                    <w:rFonts w:cstheme="minorHAnsi"/>
                    <w:lang w:val="es-MX"/>
                  </w:rPr>
                </w:rPrChange>
              </w:rPr>
              <w:pPrChange w:id="807" w:author="LUISA CRISTINA VILLANUEVA DIAZ" w:date="2025-03-17T20:25:00Z" w16du:dateUtc="2025-03-18T02:25:00Z">
                <w:pPr>
                  <w:pStyle w:val="tableleft"/>
                </w:pPr>
              </w:pPrChange>
            </w:pPr>
            <w:bookmarkStart w:id="808" w:name="_Toc193135602"/>
            <w:r w:rsidRPr="00123EA7">
              <w:rPr>
                <w:rFonts w:ascii="Times New Roman" w:hAnsi="Times New Roman" w:cs="Times New Roman"/>
                <w:b/>
                <w:bCs/>
                <w:color w:val="auto"/>
                <w:sz w:val="22"/>
                <w:szCs w:val="22"/>
                <w:lang w:val="es-MX"/>
                <w:rPrChange w:id="809" w:author="JAQUELINE GONGORA TUN" w:date="2025-03-21T00:14:00Z" w16du:dateUtc="2025-03-21T06:14:00Z">
                  <w:rPr>
                    <w:rFonts w:cstheme="minorHAnsi"/>
                    <w:lang w:val="es-MX"/>
                  </w:rPr>
                </w:rPrChange>
              </w:rPr>
              <w:t>Funcionalidades</w:t>
            </w:r>
            <w:bookmarkEnd w:id="808"/>
          </w:p>
        </w:tc>
        <w:tc>
          <w:tcPr>
            <w:tcW w:w="7661" w:type="dxa"/>
            <w:tcBorders>
              <w:top w:val="single" w:sz="8" w:space="0" w:color="auto"/>
            </w:tcBorders>
          </w:tcPr>
          <w:p w14:paraId="129C4E3C" w14:textId="77777777" w:rsidR="006B43F2" w:rsidRPr="00123EA7" w:rsidRDefault="006B43F2" w:rsidP="006B43F2">
            <w:pPr>
              <w:pStyle w:val="Ttulo2"/>
              <w:rPr>
                <w:ins w:id="810" w:author="LUISA CRISTINA VILLANUEVA DIAZ" w:date="2025-03-18T11:41:00Z" w16du:dateUtc="2025-03-18T17:41:00Z"/>
                <w:rFonts w:ascii="Times New Roman" w:eastAsia="Times New Roman" w:hAnsi="Times New Roman" w:cs="Times New Roman"/>
                <w:b/>
                <w:bCs/>
                <w:color w:val="auto"/>
                <w:sz w:val="22"/>
                <w:szCs w:val="22"/>
                <w:lang w:val="es-MX"/>
                <w:rPrChange w:id="811" w:author="JAQUELINE GONGORA TUN" w:date="2025-03-21T00:14:00Z" w16du:dateUtc="2025-03-21T06:14:00Z">
                  <w:rPr>
                    <w:ins w:id="812" w:author="LUISA CRISTINA VILLANUEVA DIAZ" w:date="2025-03-18T11:41:00Z" w16du:dateUtc="2025-03-18T17:41:00Z"/>
                    <w:rFonts w:asciiTheme="minorHAnsi" w:eastAsia="Times New Roman" w:hAnsiTheme="minorHAnsi" w:cstheme="minorHAnsi"/>
                    <w:color w:val="auto"/>
                    <w:sz w:val="22"/>
                    <w:szCs w:val="22"/>
                    <w:lang w:val="es-MX"/>
                  </w:rPr>
                </w:rPrChange>
              </w:rPr>
            </w:pPr>
            <w:ins w:id="813" w:author="LUISA CRISTINA VILLANUEVA DIAZ" w:date="2025-03-18T11:41:00Z" w16du:dateUtc="2025-03-18T17:41:00Z">
              <w:r w:rsidRPr="00123EA7">
                <w:rPr>
                  <w:rFonts w:ascii="Times New Roman" w:eastAsia="Times New Roman" w:hAnsi="Times New Roman" w:cs="Times New Roman"/>
                  <w:b/>
                  <w:bCs/>
                  <w:color w:val="auto"/>
                  <w:sz w:val="22"/>
                  <w:szCs w:val="22"/>
                  <w:lang w:val="es-MX"/>
                  <w:rPrChange w:id="814" w:author="JAQUELINE GONGORA TUN" w:date="2025-03-21T00:14:00Z" w16du:dateUtc="2025-03-21T06:14:00Z">
                    <w:rPr>
                      <w:rFonts w:asciiTheme="minorHAnsi" w:eastAsia="Times New Roman" w:hAnsiTheme="minorHAnsi" w:cstheme="minorHAnsi"/>
                      <w:color w:val="auto"/>
                      <w:sz w:val="22"/>
                      <w:szCs w:val="22"/>
                      <w:lang w:val="es-MX"/>
                    </w:rPr>
                  </w:rPrChange>
                </w:rPr>
                <w:t>Gestión de Usuarios</w:t>
              </w:r>
            </w:ins>
          </w:p>
          <w:p w14:paraId="11720BC5" w14:textId="77777777" w:rsidR="006B43F2" w:rsidRPr="00123EA7" w:rsidRDefault="006B43F2" w:rsidP="006B43F2">
            <w:pPr>
              <w:pStyle w:val="Ttulo2"/>
              <w:rPr>
                <w:ins w:id="815" w:author="LUISA CRISTINA VILLANUEVA DIAZ" w:date="2025-03-18T11:41:00Z" w16du:dateUtc="2025-03-18T17:41:00Z"/>
                <w:rFonts w:ascii="Times New Roman" w:eastAsia="Times New Roman" w:hAnsi="Times New Roman" w:cs="Times New Roman"/>
                <w:color w:val="auto"/>
                <w:sz w:val="22"/>
                <w:szCs w:val="22"/>
                <w:lang w:val="es-MX"/>
                <w:rPrChange w:id="816" w:author="JAQUELINE GONGORA TUN" w:date="2025-03-21T00:14:00Z" w16du:dateUtc="2025-03-21T06:14:00Z">
                  <w:rPr>
                    <w:ins w:id="817"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5B75C246" w14:textId="476BDC54" w:rsidR="006B43F2" w:rsidRPr="00123EA7" w:rsidRDefault="006B43F2">
            <w:pPr>
              <w:pStyle w:val="Ttulo2"/>
              <w:numPr>
                <w:ilvl w:val="0"/>
                <w:numId w:val="30"/>
              </w:numPr>
              <w:rPr>
                <w:ins w:id="818" w:author="LUISA CRISTINA VILLANUEVA DIAZ" w:date="2025-03-18T11:41:00Z" w16du:dateUtc="2025-03-18T17:41:00Z"/>
                <w:rFonts w:ascii="Times New Roman" w:eastAsia="Times New Roman" w:hAnsi="Times New Roman" w:cs="Times New Roman"/>
                <w:color w:val="auto"/>
                <w:sz w:val="22"/>
                <w:szCs w:val="22"/>
                <w:lang w:val="es-MX"/>
                <w:rPrChange w:id="819" w:author="JAQUELINE GONGORA TUN" w:date="2025-03-21T00:14:00Z" w16du:dateUtc="2025-03-21T06:14:00Z">
                  <w:rPr>
                    <w:ins w:id="820" w:author="LUISA CRISTINA VILLANUEVA DIAZ" w:date="2025-03-18T11:41:00Z" w16du:dateUtc="2025-03-18T17:41:00Z"/>
                    <w:rFonts w:asciiTheme="minorHAnsi" w:eastAsia="Times New Roman" w:hAnsiTheme="minorHAnsi" w:cstheme="minorHAnsi"/>
                    <w:color w:val="auto"/>
                    <w:sz w:val="22"/>
                    <w:szCs w:val="22"/>
                    <w:lang w:val="es-MX"/>
                  </w:rPr>
                </w:rPrChange>
              </w:rPr>
              <w:pPrChange w:id="821" w:author="LUISA CRISTINA VILLANUEVA DIAZ" w:date="2025-03-18T11:43:00Z" w16du:dateUtc="2025-03-18T17:43:00Z">
                <w:pPr>
                  <w:pStyle w:val="Ttulo2"/>
                </w:pPr>
              </w:pPrChange>
            </w:pPr>
            <w:ins w:id="822"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23" w:author="JAQUELINE GONGORA TUN" w:date="2025-03-21T00:14:00Z" w16du:dateUtc="2025-03-21T06:14:00Z">
                    <w:rPr>
                      <w:rFonts w:asciiTheme="minorHAnsi" w:eastAsia="Times New Roman" w:hAnsiTheme="minorHAnsi" w:cstheme="minorHAnsi"/>
                      <w:color w:val="auto"/>
                      <w:sz w:val="22"/>
                      <w:szCs w:val="22"/>
                      <w:lang w:val="es-MX"/>
                    </w:rPr>
                  </w:rPrChange>
                </w:rPr>
                <w:t>Registro de pacientes: Creación de perfiles con datos personales, antecedentes médicos y preferencias de consulta.</w:t>
              </w:r>
            </w:ins>
          </w:p>
          <w:p w14:paraId="68CBE2FC" w14:textId="5EB0790F" w:rsidR="006B43F2" w:rsidRPr="00123EA7" w:rsidRDefault="006B43F2">
            <w:pPr>
              <w:pStyle w:val="Ttulo2"/>
              <w:numPr>
                <w:ilvl w:val="0"/>
                <w:numId w:val="30"/>
              </w:numPr>
              <w:rPr>
                <w:ins w:id="824" w:author="LUISA CRISTINA VILLANUEVA DIAZ" w:date="2025-03-18T11:41:00Z" w16du:dateUtc="2025-03-18T17:41:00Z"/>
                <w:rFonts w:ascii="Times New Roman" w:eastAsia="Times New Roman" w:hAnsi="Times New Roman" w:cs="Times New Roman"/>
                <w:color w:val="auto"/>
                <w:sz w:val="22"/>
                <w:szCs w:val="22"/>
                <w:lang w:val="es-MX"/>
                <w:rPrChange w:id="825" w:author="JAQUELINE GONGORA TUN" w:date="2025-03-21T00:14:00Z" w16du:dateUtc="2025-03-21T06:14:00Z">
                  <w:rPr>
                    <w:ins w:id="826" w:author="LUISA CRISTINA VILLANUEVA DIAZ" w:date="2025-03-18T11:41:00Z" w16du:dateUtc="2025-03-18T17:41:00Z"/>
                    <w:rFonts w:asciiTheme="minorHAnsi" w:eastAsia="Times New Roman" w:hAnsiTheme="minorHAnsi" w:cstheme="minorHAnsi"/>
                    <w:color w:val="auto"/>
                    <w:sz w:val="22"/>
                    <w:szCs w:val="22"/>
                    <w:lang w:val="es-MX"/>
                  </w:rPr>
                </w:rPrChange>
              </w:rPr>
              <w:pPrChange w:id="827" w:author="LUISA CRISTINA VILLANUEVA DIAZ" w:date="2025-03-18T11:43:00Z" w16du:dateUtc="2025-03-18T17:43:00Z">
                <w:pPr>
                  <w:pStyle w:val="Ttulo2"/>
                </w:pPr>
              </w:pPrChange>
            </w:pPr>
            <w:ins w:id="828"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29" w:author="JAQUELINE GONGORA TUN" w:date="2025-03-21T00:14:00Z" w16du:dateUtc="2025-03-21T06:14:00Z">
                    <w:rPr>
                      <w:rFonts w:asciiTheme="minorHAnsi" w:eastAsia="Times New Roman" w:hAnsiTheme="minorHAnsi" w:cstheme="minorHAnsi"/>
                      <w:color w:val="auto"/>
                      <w:sz w:val="22"/>
                      <w:szCs w:val="22"/>
                      <w:lang w:val="es-MX"/>
                    </w:rPr>
                  </w:rPrChange>
                </w:rPr>
                <w:t>Registro de profesionales de la salud: Validación de credenciales, especialidad y disponibilidad.</w:t>
              </w:r>
            </w:ins>
          </w:p>
          <w:p w14:paraId="70CFC731" w14:textId="77777777" w:rsidR="006B43F2" w:rsidRPr="00123EA7" w:rsidRDefault="006B43F2">
            <w:pPr>
              <w:pStyle w:val="Ttulo2"/>
              <w:numPr>
                <w:ilvl w:val="0"/>
                <w:numId w:val="30"/>
              </w:numPr>
              <w:rPr>
                <w:ins w:id="830" w:author="LUISA CRISTINA VILLANUEVA DIAZ" w:date="2025-03-18T11:41:00Z" w16du:dateUtc="2025-03-18T17:41:00Z"/>
                <w:rFonts w:ascii="Times New Roman" w:eastAsia="Times New Roman" w:hAnsi="Times New Roman" w:cs="Times New Roman"/>
                <w:color w:val="auto"/>
                <w:sz w:val="22"/>
                <w:szCs w:val="22"/>
                <w:lang w:val="es-MX"/>
                <w:rPrChange w:id="831" w:author="JAQUELINE GONGORA TUN" w:date="2025-03-21T00:14:00Z" w16du:dateUtc="2025-03-21T06:14:00Z">
                  <w:rPr>
                    <w:ins w:id="832" w:author="LUISA CRISTINA VILLANUEVA DIAZ" w:date="2025-03-18T11:41:00Z" w16du:dateUtc="2025-03-18T17:41:00Z"/>
                    <w:rFonts w:asciiTheme="minorHAnsi" w:eastAsia="Times New Roman" w:hAnsiTheme="minorHAnsi" w:cstheme="minorHAnsi"/>
                    <w:color w:val="auto"/>
                    <w:sz w:val="22"/>
                    <w:szCs w:val="22"/>
                    <w:lang w:val="es-MX"/>
                  </w:rPr>
                </w:rPrChange>
              </w:rPr>
              <w:pPrChange w:id="833" w:author="LUISA CRISTINA VILLANUEVA DIAZ" w:date="2025-03-18T11:43:00Z" w16du:dateUtc="2025-03-18T17:43:00Z">
                <w:pPr>
                  <w:pStyle w:val="Ttulo2"/>
                </w:pPr>
              </w:pPrChange>
            </w:pPr>
            <w:ins w:id="834"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35" w:author="JAQUELINE GONGORA TUN" w:date="2025-03-21T00:14:00Z" w16du:dateUtc="2025-03-21T06:14:00Z">
                    <w:rPr>
                      <w:rFonts w:asciiTheme="minorHAnsi" w:eastAsia="Times New Roman" w:hAnsiTheme="minorHAnsi" w:cstheme="minorHAnsi"/>
                      <w:color w:val="auto"/>
                      <w:sz w:val="22"/>
                      <w:szCs w:val="22"/>
                      <w:lang w:val="es-MX"/>
                    </w:rPr>
                  </w:rPrChange>
                </w:rPr>
                <w:t>Creación y administración de perfiles médicos: Actualización de información clínica, historial de consultas y tratamientos.</w:t>
              </w:r>
            </w:ins>
          </w:p>
          <w:p w14:paraId="6E19A759" w14:textId="77777777" w:rsidR="006B43F2" w:rsidRPr="00123EA7" w:rsidRDefault="006B43F2" w:rsidP="006B43F2">
            <w:pPr>
              <w:pStyle w:val="Ttulo2"/>
              <w:rPr>
                <w:ins w:id="836" w:author="LUISA CRISTINA VILLANUEVA DIAZ" w:date="2025-03-18T11:41:00Z" w16du:dateUtc="2025-03-18T17:41:00Z"/>
                <w:rFonts w:ascii="Times New Roman" w:eastAsia="Times New Roman" w:hAnsi="Times New Roman" w:cs="Times New Roman"/>
                <w:color w:val="auto"/>
                <w:sz w:val="22"/>
                <w:szCs w:val="22"/>
                <w:lang w:val="es-MX"/>
                <w:rPrChange w:id="837" w:author="JAQUELINE GONGORA TUN" w:date="2025-03-21T00:14:00Z" w16du:dateUtc="2025-03-21T06:14:00Z">
                  <w:rPr>
                    <w:ins w:id="838"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6935E79B" w14:textId="77777777" w:rsidR="006B43F2" w:rsidRPr="00123EA7" w:rsidRDefault="006B43F2" w:rsidP="006B43F2">
            <w:pPr>
              <w:pStyle w:val="Ttulo2"/>
              <w:rPr>
                <w:ins w:id="839" w:author="LUISA CRISTINA VILLANUEVA DIAZ" w:date="2025-03-18T11:41:00Z" w16du:dateUtc="2025-03-18T17:41:00Z"/>
                <w:rFonts w:ascii="Times New Roman" w:eastAsia="Times New Roman" w:hAnsi="Times New Roman" w:cs="Times New Roman"/>
                <w:b/>
                <w:bCs/>
                <w:color w:val="auto"/>
                <w:sz w:val="22"/>
                <w:szCs w:val="22"/>
                <w:lang w:val="es-MX"/>
                <w:rPrChange w:id="840" w:author="JAQUELINE GONGORA TUN" w:date="2025-03-21T00:14:00Z" w16du:dateUtc="2025-03-21T06:14:00Z">
                  <w:rPr>
                    <w:ins w:id="841" w:author="LUISA CRISTINA VILLANUEVA DIAZ" w:date="2025-03-18T11:41:00Z" w16du:dateUtc="2025-03-18T17:41:00Z"/>
                    <w:rFonts w:asciiTheme="minorHAnsi" w:eastAsia="Times New Roman" w:hAnsiTheme="minorHAnsi" w:cstheme="minorHAnsi"/>
                    <w:color w:val="auto"/>
                    <w:sz w:val="22"/>
                    <w:szCs w:val="22"/>
                    <w:lang w:val="es-MX"/>
                  </w:rPr>
                </w:rPrChange>
              </w:rPr>
            </w:pPr>
            <w:ins w:id="842" w:author="LUISA CRISTINA VILLANUEVA DIAZ" w:date="2025-03-18T11:41:00Z" w16du:dateUtc="2025-03-18T17:41:00Z">
              <w:r w:rsidRPr="00123EA7">
                <w:rPr>
                  <w:rFonts w:ascii="Times New Roman" w:eastAsia="Times New Roman" w:hAnsi="Times New Roman" w:cs="Times New Roman"/>
                  <w:b/>
                  <w:bCs/>
                  <w:color w:val="auto"/>
                  <w:sz w:val="22"/>
                  <w:szCs w:val="22"/>
                  <w:lang w:val="es-MX"/>
                  <w:rPrChange w:id="843" w:author="JAQUELINE GONGORA TUN" w:date="2025-03-21T00:14:00Z" w16du:dateUtc="2025-03-21T06:14:00Z">
                    <w:rPr>
                      <w:rFonts w:asciiTheme="minorHAnsi" w:eastAsia="Times New Roman" w:hAnsiTheme="minorHAnsi" w:cstheme="minorHAnsi"/>
                      <w:color w:val="auto"/>
                      <w:sz w:val="22"/>
                      <w:szCs w:val="22"/>
                      <w:lang w:val="es-MX"/>
                    </w:rPr>
                  </w:rPrChange>
                </w:rPr>
                <w:t>Agendamiento de Consultas</w:t>
              </w:r>
            </w:ins>
          </w:p>
          <w:p w14:paraId="54032343" w14:textId="77777777" w:rsidR="006B43F2" w:rsidRPr="00123EA7" w:rsidRDefault="006B43F2" w:rsidP="006B43F2">
            <w:pPr>
              <w:pStyle w:val="Ttulo2"/>
              <w:rPr>
                <w:ins w:id="844" w:author="LUISA CRISTINA VILLANUEVA DIAZ" w:date="2025-03-18T11:41:00Z" w16du:dateUtc="2025-03-18T17:41:00Z"/>
                <w:rFonts w:ascii="Times New Roman" w:eastAsia="Times New Roman" w:hAnsi="Times New Roman" w:cs="Times New Roman"/>
                <w:color w:val="auto"/>
                <w:sz w:val="22"/>
                <w:szCs w:val="22"/>
                <w:lang w:val="es-MX"/>
                <w:rPrChange w:id="845" w:author="JAQUELINE GONGORA TUN" w:date="2025-03-21T00:14:00Z" w16du:dateUtc="2025-03-21T06:14:00Z">
                  <w:rPr>
                    <w:ins w:id="846"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3E7B4F03" w14:textId="5A388129" w:rsidR="006B43F2" w:rsidRPr="00123EA7" w:rsidRDefault="006B43F2">
            <w:pPr>
              <w:pStyle w:val="Ttulo2"/>
              <w:numPr>
                <w:ilvl w:val="0"/>
                <w:numId w:val="29"/>
              </w:numPr>
              <w:rPr>
                <w:ins w:id="847" w:author="LUISA CRISTINA VILLANUEVA DIAZ" w:date="2025-03-18T11:41:00Z" w16du:dateUtc="2025-03-18T17:41:00Z"/>
                <w:rFonts w:ascii="Times New Roman" w:eastAsia="Times New Roman" w:hAnsi="Times New Roman" w:cs="Times New Roman"/>
                <w:color w:val="auto"/>
                <w:sz w:val="22"/>
                <w:szCs w:val="22"/>
                <w:lang w:val="es-MX"/>
                <w:rPrChange w:id="848" w:author="JAQUELINE GONGORA TUN" w:date="2025-03-21T00:14:00Z" w16du:dateUtc="2025-03-21T06:14:00Z">
                  <w:rPr>
                    <w:ins w:id="849" w:author="LUISA CRISTINA VILLANUEVA DIAZ" w:date="2025-03-18T11:41:00Z" w16du:dateUtc="2025-03-18T17:41:00Z"/>
                    <w:rFonts w:asciiTheme="minorHAnsi" w:eastAsia="Times New Roman" w:hAnsiTheme="minorHAnsi" w:cstheme="minorHAnsi"/>
                    <w:color w:val="auto"/>
                    <w:sz w:val="22"/>
                    <w:szCs w:val="22"/>
                    <w:lang w:val="es-MX"/>
                  </w:rPr>
                </w:rPrChange>
              </w:rPr>
              <w:pPrChange w:id="850" w:author="LUISA CRISTINA VILLANUEVA DIAZ" w:date="2025-03-18T11:42:00Z" w16du:dateUtc="2025-03-18T17:42:00Z">
                <w:pPr>
                  <w:pStyle w:val="Ttulo2"/>
                </w:pPr>
              </w:pPrChange>
            </w:pPr>
            <w:ins w:id="851"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52" w:author="JAQUELINE GONGORA TUN" w:date="2025-03-21T00:14:00Z" w16du:dateUtc="2025-03-21T06:14:00Z">
                    <w:rPr>
                      <w:rFonts w:asciiTheme="minorHAnsi" w:eastAsia="Times New Roman" w:hAnsiTheme="minorHAnsi" w:cstheme="minorHAnsi"/>
                      <w:color w:val="auto"/>
                      <w:sz w:val="22"/>
                      <w:szCs w:val="22"/>
                      <w:lang w:val="es-MX"/>
                    </w:rPr>
                  </w:rPrChange>
                </w:rPr>
                <w:t xml:space="preserve">Selección de </w:t>
              </w:r>
              <w:del w:id="853" w:author="JAQUELINE GONGORA TUN" w:date="2025-03-20T22:06:00Z" w16du:dateUtc="2025-03-21T04:06:00Z">
                <w:r w:rsidRPr="00123EA7" w:rsidDel="006E631C">
                  <w:rPr>
                    <w:rFonts w:ascii="Times New Roman" w:eastAsia="Times New Roman" w:hAnsi="Times New Roman" w:cs="Times New Roman"/>
                    <w:color w:val="auto"/>
                    <w:sz w:val="22"/>
                    <w:szCs w:val="22"/>
                    <w:lang w:val="es-MX"/>
                    <w:rPrChange w:id="854" w:author="JAQUELINE GONGORA TUN" w:date="2025-03-21T00:14:00Z" w16du:dateUtc="2025-03-21T06:14:00Z">
                      <w:rPr>
                        <w:rFonts w:asciiTheme="minorHAnsi" w:eastAsia="Times New Roman" w:hAnsiTheme="minorHAnsi" w:cstheme="minorHAnsi"/>
                        <w:color w:val="auto"/>
                        <w:sz w:val="22"/>
                        <w:szCs w:val="22"/>
                        <w:lang w:val="es-MX"/>
                      </w:rPr>
                    </w:rPrChange>
                  </w:rPr>
                  <w:delText>médico</w:delText>
                </w:r>
              </w:del>
            </w:ins>
            <w:ins w:id="855" w:author="JAQUELINE GONGORA TUN" w:date="2025-03-20T22:06:00Z" w16du:dateUtc="2025-03-21T04:06:00Z">
              <w:r w:rsidR="006E631C" w:rsidRPr="00123EA7">
                <w:rPr>
                  <w:rFonts w:ascii="Times New Roman" w:eastAsia="Times New Roman" w:hAnsi="Times New Roman" w:cs="Times New Roman"/>
                  <w:color w:val="auto"/>
                  <w:sz w:val="22"/>
                  <w:szCs w:val="22"/>
                  <w:lang w:val="es-MX"/>
                  <w:rPrChange w:id="856" w:author="JAQUELINE GONGORA TUN" w:date="2025-03-21T00:14:00Z" w16du:dateUtc="2025-03-21T06:14:00Z">
                    <w:rPr>
                      <w:rFonts w:asciiTheme="minorHAnsi" w:eastAsia="Times New Roman" w:hAnsiTheme="minorHAnsi" w:cstheme="minorHAnsi"/>
                      <w:color w:val="auto"/>
                      <w:sz w:val="22"/>
                      <w:szCs w:val="22"/>
                      <w:lang w:val="es-MX"/>
                    </w:rPr>
                  </w:rPrChange>
                </w:rPr>
                <w:t xml:space="preserve">una </w:t>
              </w:r>
            </w:ins>
            <w:ins w:id="857" w:author="JAQUELINE GONGORA TUN" w:date="2025-03-20T22:07:00Z" w16du:dateUtc="2025-03-21T04:07:00Z">
              <w:r w:rsidR="006E631C" w:rsidRPr="00123EA7">
                <w:rPr>
                  <w:rFonts w:ascii="Times New Roman" w:eastAsia="Times New Roman" w:hAnsi="Times New Roman" w:cs="Times New Roman"/>
                  <w:color w:val="auto"/>
                  <w:sz w:val="22"/>
                  <w:szCs w:val="22"/>
                  <w:lang w:val="es-MX"/>
                  <w:rPrChange w:id="858" w:author="JAQUELINE GONGORA TUN" w:date="2025-03-21T00:14:00Z" w16du:dateUtc="2025-03-21T06:14:00Z">
                    <w:rPr>
                      <w:rFonts w:asciiTheme="minorHAnsi" w:eastAsia="Times New Roman" w:hAnsiTheme="minorHAnsi" w:cstheme="minorHAnsi"/>
                      <w:color w:val="auto"/>
                      <w:sz w:val="22"/>
                      <w:szCs w:val="22"/>
                      <w:lang w:val="es-MX"/>
                    </w:rPr>
                  </w:rPrChange>
                </w:rPr>
                <w:t>fecha</w:t>
              </w:r>
            </w:ins>
            <w:ins w:id="859"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60" w:author="JAQUELINE GONGORA TUN" w:date="2025-03-21T00:14:00Z" w16du:dateUtc="2025-03-21T06:14:00Z">
                    <w:rPr>
                      <w:rFonts w:asciiTheme="minorHAnsi" w:eastAsia="Times New Roman" w:hAnsiTheme="minorHAnsi" w:cstheme="minorHAnsi"/>
                      <w:color w:val="auto"/>
                      <w:sz w:val="22"/>
                      <w:szCs w:val="22"/>
                      <w:lang w:val="es-MX"/>
                    </w:rPr>
                  </w:rPrChange>
                </w:rPr>
                <w:t xml:space="preserve"> y </w:t>
              </w:r>
              <w:del w:id="861" w:author="JAQUELINE GONGORA TUN" w:date="2025-03-20T22:07:00Z" w16du:dateUtc="2025-03-21T04:07:00Z">
                <w:r w:rsidRPr="00123EA7" w:rsidDel="006E631C">
                  <w:rPr>
                    <w:rFonts w:ascii="Times New Roman" w:eastAsia="Times New Roman" w:hAnsi="Times New Roman" w:cs="Times New Roman"/>
                    <w:color w:val="auto"/>
                    <w:sz w:val="22"/>
                    <w:szCs w:val="22"/>
                    <w:lang w:val="es-MX"/>
                    <w:rPrChange w:id="862" w:author="JAQUELINE GONGORA TUN" w:date="2025-03-21T00:14:00Z" w16du:dateUtc="2025-03-21T06:14:00Z">
                      <w:rPr>
                        <w:rFonts w:asciiTheme="minorHAnsi" w:eastAsia="Times New Roman" w:hAnsiTheme="minorHAnsi" w:cstheme="minorHAnsi"/>
                        <w:color w:val="auto"/>
                        <w:sz w:val="22"/>
                        <w:szCs w:val="22"/>
                        <w:lang w:val="es-MX"/>
                      </w:rPr>
                    </w:rPrChange>
                  </w:rPr>
                  <w:delText>especialidad</w:delText>
                </w:r>
              </w:del>
            </w:ins>
            <w:ins w:id="863" w:author="JAQUELINE GONGORA TUN" w:date="2025-03-20T22:07:00Z" w16du:dateUtc="2025-03-21T04:07:00Z">
              <w:r w:rsidR="006E631C" w:rsidRPr="00123EA7">
                <w:rPr>
                  <w:rFonts w:ascii="Times New Roman" w:eastAsia="Times New Roman" w:hAnsi="Times New Roman" w:cs="Times New Roman"/>
                  <w:color w:val="auto"/>
                  <w:sz w:val="22"/>
                  <w:szCs w:val="22"/>
                  <w:lang w:val="es-MX"/>
                  <w:rPrChange w:id="864" w:author="JAQUELINE GONGORA TUN" w:date="2025-03-21T00:14:00Z" w16du:dateUtc="2025-03-21T06:14:00Z">
                    <w:rPr>
                      <w:rFonts w:asciiTheme="minorHAnsi" w:eastAsia="Times New Roman" w:hAnsiTheme="minorHAnsi" w:cstheme="minorHAnsi"/>
                      <w:color w:val="auto"/>
                      <w:sz w:val="22"/>
                      <w:szCs w:val="22"/>
                      <w:lang w:val="es-MX"/>
                    </w:rPr>
                  </w:rPrChange>
                </w:rPr>
                <w:t>hora</w:t>
              </w:r>
            </w:ins>
            <w:ins w:id="865"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66" w:author="JAQUELINE GONGORA TUN" w:date="2025-03-21T00:14:00Z" w16du:dateUtc="2025-03-21T06:14:00Z">
                    <w:rPr>
                      <w:rFonts w:asciiTheme="minorHAnsi" w:eastAsia="Times New Roman" w:hAnsiTheme="minorHAnsi" w:cstheme="minorHAnsi"/>
                      <w:color w:val="auto"/>
                      <w:sz w:val="22"/>
                      <w:szCs w:val="22"/>
                      <w:lang w:val="es-MX"/>
                    </w:rPr>
                  </w:rPrChange>
                </w:rPr>
                <w:t xml:space="preserve">: </w:t>
              </w:r>
              <w:del w:id="867" w:author="JAQUELINE GONGORA TUN" w:date="2025-03-20T22:07:00Z" w16du:dateUtc="2025-03-21T04:07:00Z">
                <w:r w:rsidRPr="00123EA7" w:rsidDel="00DC435A">
                  <w:rPr>
                    <w:rFonts w:ascii="Times New Roman" w:eastAsia="Times New Roman" w:hAnsi="Times New Roman" w:cs="Times New Roman"/>
                    <w:color w:val="auto"/>
                    <w:sz w:val="22"/>
                    <w:szCs w:val="22"/>
                    <w:lang w:val="es-MX"/>
                    <w:rPrChange w:id="868" w:author="JAQUELINE GONGORA TUN" w:date="2025-03-21T00:14:00Z" w16du:dateUtc="2025-03-21T06:14:00Z">
                      <w:rPr>
                        <w:rFonts w:asciiTheme="minorHAnsi" w:eastAsia="Times New Roman" w:hAnsiTheme="minorHAnsi" w:cstheme="minorHAnsi"/>
                        <w:color w:val="auto"/>
                        <w:sz w:val="22"/>
                        <w:szCs w:val="22"/>
                        <w:lang w:val="es-MX"/>
                      </w:rPr>
                    </w:rPrChange>
                  </w:rPr>
                  <w:delText>Filtro de búsqueda por especialidad, disponibilidad y ubicación.</w:delText>
                </w:r>
              </w:del>
            </w:ins>
            <w:ins w:id="869" w:author="JAQUELINE GONGORA TUN" w:date="2025-03-20T22:07:00Z" w16du:dateUtc="2025-03-21T04:07:00Z">
              <w:r w:rsidR="00DC435A" w:rsidRPr="00123EA7">
                <w:rPr>
                  <w:rFonts w:ascii="Times New Roman" w:eastAsia="Times New Roman" w:hAnsi="Times New Roman" w:cs="Times New Roman"/>
                  <w:color w:val="auto"/>
                  <w:sz w:val="22"/>
                  <w:szCs w:val="22"/>
                  <w:lang w:val="es-MX"/>
                  <w:rPrChange w:id="870" w:author="JAQUELINE GONGORA TUN" w:date="2025-03-21T00:14:00Z" w16du:dateUtc="2025-03-21T06:14:00Z">
                    <w:rPr>
                      <w:rFonts w:asciiTheme="minorHAnsi" w:eastAsia="Times New Roman" w:hAnsiTheme="minorHAnsi" w:cstheme="minorHAnsi"/>
                      <w:color w:val="auto"/>
                      <w:sz w:val="22"/>
                      <w:szCs w:val="22"/>
                      <w:lang w:val="es-MX"/>
                    </w:rPr>
                  </w:rPrChange>
                </w:rPr>
                <w:t>Opción para</w:t>
              </w:r>
            </w:ins>
            <w:ins w:id="871" w:author="JAQUELINE GONGORA TUN" w:date="2025-03-20T22:08:00Z" w16du:dateUtc="2025-03-21T04:08:00Z">
              <w:r w:rsidR="00DC435A" w:rsidRPr="00123EA7">
                <w:rPr>
                  <w:rFonts w:ascii="Times New Roman" w:eastAsia="Times New Roman" w:hAnsi="Times New Roman" w:cs="Times New Roman"/>
                  <w:color w:val="auto"/>
                  <w:sz w:val="22"/>
                  <w:szCs w:val="22"/>
                  <w:lang w:val="es-MX"/>
                  <w:rPrChange w:id="872" w:author="JAQUELINE GONGORA TUN" w:date="2025-03-21T00:14:00Z" w16du:dateUtc="2025-03-21T06:14:00Z">
                    <w:rPr>
                      <w:rFonts w:asciiTheme="minorHAnsi" w:eastAsia="Times New Roman" w:hAnsiTheme="minorHAnsi" w:cstheme="minorHAnsi"/>
                      <w:color w:val="auto"/>
                      <w:sz w:val="22"/>
                      <w:szCs w:val="22"/>
                      <w:lang w:val="es-MX"/>
                    </w:rPr>
                  </w:rPrChange>
                </w:rPr>
                <w:t xml:space="preserve"> escoger la fecha y seleccionar </w:t>
              </w:r>
            </w:ins>
            <w:ins w:id="873" w:author="JAQUELINE GONGORA TUN" w:date="2025-03-20T22:07:00Z" w16du:dateUtc="2025-03-21T04:07:00Z">
              <w:r w:rsidR="00DC435A" w:rsidRPr="00123EA7">
                <w:rPr>
                  <w:rFonts w:ascii="Times New Roman" w:eastAsia="Times New Roman" w:hAnsi="Times New Roman" w:cs="Times New Roman"/>
                  <w:color w:val="auto"/>
                  <w:sz w:val="22"/>
                  <w:szCs w:val="22"/>
                  <w:lang w:val="es-MX"/>
                  <w:rPrChange w:id="874" w:author="JAQUELINE GONGORA TUN" w:date="2025-03-21T00:14:00Z" w16du:dateUtc="2025-03-21T06:14:00Z">
                    <w:rPr>
                      <w:rFonts w:asciiTheme="minorHAnsi" w:eastAsia="Times New Roman" w:hAnsiTheme="minorHAnsi" w:cstheme="minorHAnsi"/>
                      <w:color w:val="auto"/>
                      <w:sz w:val="22"/>
                      <w:szCs w:val="22"/>
                      <w:lang w:val="es-MX"/>
                    </w:rPr>
                  </w:rPrChange>
                </w:rPr>
                <w:t xml:space="preserve">dentro de los horarios disponibles </w:t>
              </w:r>
            </w:ins>
            <w:ins w:id="875" w:author="JAQUELINE GONGORA TUN" w:date="2025-03-20T22:08:00Z" w16du:dateUtc="2025-03-21T04:08:00Z">
              <w:r w:rsidR="00DC435A" w:rsidRPr="00123EA7">
                <w:rPr>
                  <w:rFonts w:ascii="Times New Roman" w:eastAsia="Times New Roman" w:hAnsi="Times New Roman" w:cs="Times New Roman"/>
                  <w:color w:val="auto"/>
                  <w:sz w:val="22"/>
                  <w:szCs w:val="22"/>
                  <w:lang w:val="es-MX"/>
                  <w:rPrChange w:id="876" w:author="JAQUELINE GONGORA TUN" w:date="2025-03-21T00:14:00Z" w16du:dateUtc="2025-03-21T06:14:00Z">
                    <w:rPr>
                      <w:rFonts w:asciiTheme="minorHAnsi" w:eastAsia="Times New Roman" w:hAnsiTheme="minorHAnsi" w:cstheme="minorHAnsi"/>
                      <w:color w:val="auto"/>
                      <w:sz w:val="22"/>
                      <w:szCs w:val="22"/>
                      <w:lang w:val="es-MX"/>
                    </w:rPr>
                  </w:rPrChange>
                </w:rPr>
                <w:t>ese día.</w:t>
              </w:r>
            </w:ins>
          </w:p>
          <w:p w14:paraId="6E046693" w14:textId="75A3AF7A" w:rsidR="006B43F2" w:rsidRPr="00123EA7" w:rsidRDefault="006B43F2">
            <w:pPr>
              <w:pStyle w:val="Ttulo2"/>
              <w:numPr>
                <w:ilvl w:val="0"/>
                <w:numId w:val="29"/>
              </w:numPr>
              <w:rPr>
                <w:ins w:id="877" w:author="LUISA CRISTINA VILLANUEVA DIAZ" w:date="2025-03-18T11:41:00Z" w16du:dateUtc="2025-03-18T17:41:00Z"/>
                <w:rFonts w:ascii="Times New Roman" w:eastAsia="Times New Roman" w:hAnsi="Times New Roman" w:cs="Times New Roman"/>
                <w:color w:val="auto"/>
                <w:sz w:val="22"/>
                <w:szCs w:val="22"/>
                <w:lang w:val="es-MX"/>
                <w:rPrChange w:id="878" w:author="JAQUELINE GONGORA TUN" w:date="2025-03-21T00:14:00Z" w16du:dateUtc="2025-03-21T06:14:00Z">
                  <w:rPr>
                    <w:ins w:id="879" w:author="LUISA CRISTINA VILLANUEVA DIAZ" w:date="2025-03-18T11:41:00Z" w16du:dateUtc="2025-03-18T17:41:00Z"/>
                    <w:rFonts w:asciiTheme="minorHAnsi" w:eastAsia="Times New Roman" w:hAnsiTheme="minorHAnsi" w:cstheme="minorHAnsi"/>
                    <w:color w:val="auto"/>
                    <w:sz w:val="22"/>
                    <w:szCs w:val="22"/>
                    <w:lang w:val="es-MX"/>
                  </w:rPr>
                </w:rPrChange>
              </w:rPr>
              <w:pPrChange w:id="880" w:author="LUISA CRISTINA VILLANUEVA DIAZ" w:date="2025-03-18T11:42:00Z" w16du:dateUtc="2025-03-18T17:42:00Z">
                <w:pPr>
                  <w:pStyle w:val="Ttulo2"/>
                </w:pPr>
              </w:pPrChange>
            </w:pPr>
            <w:ins w:id="881"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82" w:author="JAQUELINE GONGORA TUN" w:date="2025-03-21T00:14:00Z" w16du:dateUtc="2025-03-21T06:14:00Z">
                    <w:rPr>
                      <w:rFonts w:asciiTheme="minorHAnsi" w:eastAsia="Times New Roman" w:hAnsiTheme="minorHAnsi" w:cstheme="minorHAnsi"/>
                      <w:color w:val="auto"/>
                      <w:sz w:val="22"/>
                      <w:szCs w:val="22"/>
                      <w:lang w:val="es-MX"/>
                    </w:rPr>
                  </w:rPrChange>
                </w:rPr>
                <w:t>Elección de consulta en línea o presencial: Opción de videollamada o visita a domicilio con geolocalización.</w:t>
              </w:r>
            </w:ins>
          </w:p>
          <w:p w14:paraId="39E00C17" w14:textId="77777777" w:rsidR="006B43F2" w:rsidRPr="00123EA7" w:rsidRDefault="006B43F2">
            <w:pPr>
              <w:pStyle w:val="Ttulo2"/>
              <w:numPr>
                <w:ilvl w:val="0"/>
                <w:numId w:val="29"/>
              </w:numPr>
              <w:rPr>
                <w:ins w:id="883" w:author="LUISA CRISTINA VILLANUEVA DIAZ" w:date="2025-03-18T11:41:00Z" w16du:dateUtc="2025-03-18T17:41:00Z"/>
                <w:rFonts w:ascii="Times New Roman" w:eastAsia="Times New Roman" w:hAnsi="Times New Roman" w:cs="Times New Roman"/>
                <w:color w:val="auto"/>
                <w:sz w:val="22"/>
                <w:szCs w:val="22"/>
                <w:lang w:val="es-MX"/>
                <w:rPrChange w:id="884" w:author="JAQUELINE GONGORA TUN" w:date="2025-03-21T00:14:00Z" w16du:dateUtc="2025-03-21T06:14:00Z">
                  <w:rPr>
                    <w:ins w:id="885" w:author="LUISA CRISTINA VILLANUEVA DIAZ" w:date="2025-03-18T11:41:00Z" w16du:dateUtc="2025-03-18T17:41:00Z"/>
                    <w:rFonts w:asciiTheme="minorHAnsi" w:eastAsia="Times New Roman" w:hAnsiTheme="minorHAnsi" w:cstheme="minorHAnsi"/>
                    <w:color w:val="auto"/>
                    <w:sz w:val="22"/>
                    <w:szCs w:val="22"/>
                    <w:lang w:val="es-MX"/>
                  </w:rPr>
                </w:rPrChange>
              </w:rPr>
              <w:pPrChange w:id="886" w:author="LUISA CRISTINA VILLANUEVA DIAZ" w:date="2025-03-18T11:42:00Z" w16du:dateUtc="2025-03-18T17:42:00Z">
                <w:pPr>
                  <w:pStyle w:val="Ttulo2"/>
                </w:pPr>
              </w:pPrChange>
            </w:pPr>
            <w:ins w:id="887"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888" w:author="JAQUELINE GONGORA TUN" w:date="2025-03-21T00:14:00Z" w16du:dateUtc="2025-03-21T06:14:00Z">
                    <w:rPr>
                      <w:rFonts w:asciiTheme="minorHAnsi" w:eastAsia="Times New Roman" w:hAnsiTheme="minorHAnsi" w:cstheme="minorHAnsi"/>
                      <w:color w:val="auto"/>
                      <w:sz w:val="22"/>
                      <w:szCs w:val="22"/>
                      <w:lang w:val="es-MX"/>
                    </w:rPr>
                  </w:rPrChange>
                </w:rPr>
                <w:t>Confirmación y notificación de citas: Recordatorios automáticos por correo y SMS con detalles de la consulta.</w:t>
              </w:r>
            </w:ins>
          </w:p>
          <w:p w14:paraId="633C9D67" w14:textId="77777777" w:rsidR="006B43F2" w:rsidRPr="00123EA7" w:rsidRDefault="006B43F2" w:rsidP="006B43F2">
            <w:pPr>
              <w:pStyle w:val="Ttulo2"/>
              <w:rPr>
                <w:ins w:id="889" w:author="LUISA CRISTINA VILLANUEVA DIAZ" w:date="2025-03-18T11:41:00Z" w16du:dateUtc="2025-03-18T17:41:00Z"/>
                <w:rFonts w:ascii="Times New Roman" w:eastAsia="Times New Roman" w:hAnsi="Times New Roman" w:cs="Times New Roman"/>
                <w:color w:val="auto"/>
                <w:sz w:val="22"/>
                <w:szCs w:val="22"/>
                <w:lang w:val="es-MX"/>
                <w:rPrChange w:id="890" w:author="JAQUELINE GONGORA TUN" w:date="2025-03-21T00:14:00Z" w16du:dateUtc="2025-03-21T06:14:00Z">
                  <w:rPr>
                    <w:ins w:id="891"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276F6A76" w14:textId="77777777" w:rsidR="006B43F2" w:rsidRPr="00123EA7" w:rsidRDefault="006B43F2" w:rsidP="006B43F2">
            <w:pPr>
              <w:pStyle w:val="Ttulo2"/>
              <w:rPr>
                <w:ins w:id="892" w:author="LUISA CRISTINA VILLANUEVA DIAZ" w:date="2025-03-18T11:41:00Z" w16du:dateUtc="2025-03-18T17:41:00Z"/>
                <w:rFonts w:ascii="Times New Roman" w:eastAsia="Times New Roman" w:hAnsi="Times New Roman" w:cs="Times New Roman"/>
                <w:b/>
                <w:bCs/>
                <w:color w:val="auto"/>
                <w:sz w:val="22"/>
                <w:szCs w:val="22"/>
                <w:lang w:val="es-MX"/>
                <w:rPrChange w:id="893" w:author="JAQUELINE GONGORA TUN" w:date="2025-03-21T00:14:00Z" w16du:dateUtc="2025-03-21T06:14:00Z">
                  <w:rPr>
                    <w:ins w:id="894" w:author="LUISA CRISTINA VILLANUEVA DIAZ" w:date="2025-03-18T11:41:00Z" w16du:dateUtc="2025-03-18T17:41:00Z"/>
                    <w:rFonts w:asciiTheme="minorHAnsi" w:eastAsia="Times New Roman" w:hAnsiTheme="minorHAnsi" w:cstheme="minorHAnsi"/>
                    <w:color w:val="auto"/>
                    <w:sz w:val="22"/>
                    <w:szCs w:val="22"/>
                    <w:lang w:val="es-MX"/>
                  </w:rPr>
                </w:rPrChange>
              </w:rPr>
            </w:pPr>
            <w:ins w:id="895" w:author="LUISA CRISTINA VILLANUEVA DIAZ" w:date="2025-03-18T11:41:00Z" w16du:dateUtc="2025-03-18T17:41:00Z">
              <w:r w:rsidRPr="00123EA7">
                <w:rPr>
                  <w:rFonts w:ascii="Times New Roman" w:eastAsia="Times New Roman" w:hAnsi="Times New Roman" w:cs="Times New Roman"/>
                  <w:b/>
                  <w:bCs/>
                  <w:color w:val="auto"/>
                  <w:sz w:val="22"/>
                  <w:szCs w:val="22"/>
                  <w:lang w:val="es-MX"/>
                  <w:rPrChange w:id="896" w:author="JAQUELINE GONGORA TUN" w:date="2025-03-21T00:14:00Z" w16du:dateUtc="2025-03-21T06:14:00Z">
                    <w:rPr>
                      <w:rFonts w:asciiTheme="minorHAnsi" w:eastAsia="Times New Roman" w:hAnsiTheme="minorHAnsi" w:cstheme="minorHAnsi"/>
                      <w:color w:val="auto"/>
                      <w:sz w:val="22"/>
                      <w:szCs w:val="22"/>
                      <w:lang w:val="es-MX"/>
                    </w:rPr>
                  </w:rPrChange>
                </w:rPr>
                <w:t>Videollamadas y Mensajería</w:t>
              </w:r>
            </w:ins>
          </w:p>
          <w:p w14:paraId="7853F5DF" w14:textId="77777777" w:rsidR="006B43F2" w:rsidRPr="00123EA7" w:rsidRDefault="006B43F2" w:rsidP="006B43F2">
            <w:pPr>
              <w:pStyle w:val="Ttulo2"/>
              <w:rPr>
                <w:ins w:id="897" w:author="LUISA CRISTINA VILLANUEVA DIAZ" w:date="2025-03-18T11:41:00Z" w16du:dateUtc="2025-03-18T17:41:00Z"/>
                <w:rFonts w:ascii="Times New Roman" w:eastAsia="Times New Roman" w:hAnsi="Times New Roman" w:cs="Times New Roman"/>
                <w:color w:val="auto"/>
                <w:sz w:val="22"/>
                <w:szCs w:val="22"/>
                <w:lang w:val="es-MX"/>
                <w:rPrChange w:id="898" w:author="JAQUELINE GONGORA TUN" w:date="2025-03-21T00:14:00Z" w16du:dateUtc="2025-03-21T06:14:00Z">
                  <w:rPr>
                    <w:ins w:id="899"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214C9863" w14:textId="4EE3DD5C" w:rsidR="006B43F2" w:rsidRPr="00123EA7" w:rsidRDefault="006B43F2">
            <w:pPr>
              <w:pStyle w:val="Ttulo2"/>
              <w:numPr>
                <w:ilvl w:val="0"/>
                <w:numId w:val="28"/>
              </w:numPr>
              <w:rPr>
                <w:ins w:id="900" w:author="LUISA CRISTINA VILLANUEVA DIAZ" w:date="2025-03-18T11:41:00Z" w16du:dateUtc="2025-03-18T17:41:00Z"/>
                <w:rFonts w:ascii="Times New Roman" w:eastAsia="Times New Roman" w:hAnsi="Times New Roman" w:cs="Times New Roman"/>
                <w:color w:val="auto"/>
                <w:sz w:val="22"/>
                <w:szCs w:val="22"/>
                <w:lang w:val="es-MX"/>
                <w:rPrChange w:id="901" w:author="JAQUELINE GONGORA TUN" w:date="2025-03-21T00:14:00Z" w16du:dateUtc="2025-03-21T06:14:00Z">
                  <w:rPr>
                    <w:ins w:id="902" w:author="LUISA CRISTINA VILLANUEVA DIAZ" w:date="2025-03-18T11:41:00Z" w16du:dateUtc="2025-03-18T17:41:00Z"/>
                    <w:rFonts w:asciiTheme="minorHAnsi" w:eastAsia="Times New Roman" w:hAnsiTheme="minorHAnsi" w:cstheme="minorHAnsi"/>
                    <w:color w:val="auto"/>
                    <w:sz w:val="22"/>
                    <w:szCs w:val="22"/>
                    <w:lang w:val="es-MX"/>
                  </w:rPr>
                </w:rPrChange>
              </w:rPr>
              <w:pPrChange w:id="903" w:author="LUISA CRISTINA VILLANUEVA DIAZ" w:date="2025-03-18T11:42:00Z" w16du:dateUtc="2025-03-18T17:42:00Z">
                <w:pPr>
                  <w:pStyle w:val="Ttulo2"/>
                </w:pPr>
              </w:pPrChange>
            </w:pPr>
            <w:ins w:id="904"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905" w:author="JAQUELINE GONGORA TUN" w:date="2025-03-21T00:14:00Z" w16du:dateUtc="2025-03-21T06:14:00Z">
                    <w:rPr>
                      <w:rFonts w:asciiTheme="minorHAnsi" w:eastAsia="Times New Roman" w:hAnsiTheme="minorHAnsi" w:cstheme="minorHAnsi"/>
                      <w:color w:val="auto"/>
                      <w:sz w:val="22"/>
                      <w:szCs w:val="22"/>
                      <w:lang w:val="es-MX"/>
                    </w:rPr>
                  </w:rPrChange>
                </w:rPr>
                <w:t>Consultas médicas en tiempo real: Comunicación segura mediante videollamadas encriptadas.</w:t>
              </w:r>
            </w:ins>
          </w:p>
          <w:p w14:paraId="127EC0C5" w14:textId="77777777" w:rsidR="006B43F2" w:rsidRPr="00123EA7" w:rsidRDefault="006B43F2">
            <w:pPr>
              <w:pStyle w:val="Ttulo2"/>
              <w:numPr>
                <w:ilvl w:val="0"/>
                <w:numId w:val="28"/>
              </w:numPr>
              <w:rPr>
                <w:ins w:id="906" w:author="LUISA CRISTINA VILLANUEVA DIAZ" w:date="2025-03-18T11:41:00Z" w16du:dateUtc="2025-03-18T17:41:00Z"/>
                <w:rFonts w:ascii="Times New Roman" w:eastAsia="Times New Roman" w:hAnsi="Times New Roman" w:cs="Times New Roman"/>
                <w:color w:val="auto"/>
                <w:sz w:val="22"/>
                <w:szCs w:val="22"/>
                <w:lang w:val="es-MX"/>
                <w:rPrChange w:id="907" w:author="JAQUELINE GONGORA TUN" w:date="2025-03-21T00:14:00Z" w16du:dateUtc="2025-03-21T06:14:00Z">
                  <w:rPr>
                    <w:ins w:id="908" w:author="LUISA CRISTINA VILLANUEVA DIAZ" w:date="2025-03-18T11:41:00Z" w16du:dateUtc="2025-03-18T17:41:00Z"/>
                    <w:rFonts w:asciiTheme="minorHAnsi" w:eastAsia="Times New Roman" w:hAnsiTheme="minorHAnsi" w:cstheme="minorHAnsi"/>
                    <w:color w:val="auto"/>
                    <w:sz w:val="22"/>
                    <w:szCs w:val="22"/>
                    <w:lang w:val="es-MX"/>
                  </w:rPr>
                </w:rPrChange>
              </w:rPr>
              <w:pPrChange w:id="909" w:author="LUISA CRISTINA VILLANUEVA DIAZ" w:date="2025-03-18T11:42:00Z" w16du:dateUtc="2025-03-18T17:42:00Z">
                <w:pPr>
                  <w:pStyle w:val="Ttulo2"/>
                </w:pPr>
              </w:pPrChange>
            </w:pPr>
            <w:ins w:id="910"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911" w:author="JAQUELINE GONGORA TUN" w:date="2025-03-21T00:14:00Z" w16du:dateUtc="2025-03-21T06:14:00Z">
                    <w:rPr>
                      <w:rFonts w:asciiTheme="minorHAnsi" w:eastAsia="Times New Roman" w:hAnsiTheme="minorHAnsi" w:cstheme="minorHAnsi"/>
                      <w:color w:val="auto"/>
                      <w:sz w:val="22"/>
                      <w:szCs w:val="22"/>
                      <w:lang w:val="es-MX"/>
                    </w:rPr>
                  </w:rPrChange>
                </w:rPr>
                <w:t>Intercambio de documentos y recetas electrónicas: Envío de estudios médicos, órdenes de laboratorio y recetas digitales.</w:t>
              </w:r>
            </w:ins>
          </w:p>
          <w:p w14:paraId="23B5FEE3" w14:textId="77777777" w:rsidR="006B43F2" w:rsidRPr="00123EA7" w:rsidRDefault="006B43F2" w:rsidP="006B43F2">
            <w:pPr>
              <w:pStyle w:val="Ttulo2"/>
              <w:rPr>
                <w:ins w:id="912" w:author="LUISA CRISTINA VILLANUEVA DIAZ" w:date="2025-03-18T11:41:00Z" w16du:dateUtc="2025-03-18T17:41:00Z"/>
                <w:rFonts w:ascii="Times New Roman" w:eastAsia="Times New Roman" w:hAnsi="Times New Roman" w:cs="Times New Roman"/>
                <w:color w:val="auto"/>
                <w:sz w:val="22"/>
                <w:szCs w:val="22"/>
                <w:lang w:val="es-MX"/>
                <w:rPrChange w:id="913" w:author="JAQUELINE GONGORA TUN" w:date="2025-03-21T00:14:00Z" w16du:dateUtc="2025-03-21T06:14:00Z">
                  <w:rPr>
                    <w:ins w:id="914"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18002295" w14:textId="77777777" w:rsidR="006B43F2" w:rsidRPr="00123EA7" w:rsidRDefault="006B43F2" w:rsidP="006B43F2">
            <w:pPr>
              <w:pStyle w:val="Ttulo2"/>
              <w:rPr>
                <w:ins w:id="915" w:author="LUISA CRISTINA VILLANUEVA DIAZ" w:date="2025-03-18T11:41:00Z" w16du:dateUtc="2025-03-18T17:41:00Z"/>
                <w:rFonts w:ascii="Times New Roman" w:eastAsia="Times New Roman" w:hAnsi="Times New Roman" w:cs="Times New Roman"/>
                <w:b/>
                <w:bCs/>
                <w:color w:val="auto"/>
                <w:sz w:val="22"/>
                <w:szCs w:val="22"/>
                <w:lang w:val="es-MX"/>
                <w:rPrChange w:id="916" w:author="JAQUELINE GONGORA TUN" w:date="2025-03-21T00:14:00Z" w16du:dateUtc="2025-03-21T06:14:00Z">
                  <w:rPr>
                    <w:ins w:id="917" w:author="LUISA CRISTINA VILLANUEVA DIAZ" w:date="2025-03-18T11:41:00Z" w16du:dateUtc="2025-03-18T17:41:00Z"/>
                    <w:rFonts w:asciiTheme="minorHAnsi" w:eastAsia="Times New Roman" w:hAnsiTheme="minorHAnsi" w:cstheme="minorHAnsi"/>
                    <w:color w:val="auto"/>
                    <w:sz w:val="22"/>
                    <w:szCs w:val="22"/>
                    <w:lang w:val="es-MX"/>
                  </w:rPr>
                </w:rPrChange>
              </w:rPr>
            </w:pPr>
            <w:ins w:id="918" w:author="LUISA CRISTINA VILLANUEVA DIAZ" w:date="2025-03-18T11:41:00Z" w16du:dateUtc="2025-03-18T17:41:00Z">
              <w:r w:rsidRPr="00123EA7">
                <w:rPr>
                  <w:rFonts w:ascii="Times New Roman" w:eastAsia="Times New Roman" w:hAnsi="Times New Roman" w:cs="Times New Roman"/>
                  <w:b/>
                  <w:bCs/>
                  <w:color w:val="auto"/>
                  <w:sz w:val="22"/>
                  <w:szCs w:val="22"/>
                  <w:lang w:val="es-MX"/>
                  <w:rPrChange w:id="919" w:author="JAQUELINE GONGORA TUN" w:date="2025-03-21T00:14:00Z" w16du:dateUtc="2025-03-21T06:14:00Z">
                    <w:rPr>
                      <w:rFonts w:asciiTheme="minorHAnsi" w:eastAsia="Times New Roman" w:hAnsiTheme="minorHAnsi" w:cstheme="minorHAnsi"/>
                      <w:color w:val="auto"/>
                      <w:sz w:val="22"/>
                      <w:szCs w:val="22"/>
                      <w:lang w:val="es-MX"/>
                    </w:rPr>
                  </w:rPrChange>
                </w:rPr>
                <w:t>Pagos y Facturación</w:t>
              </w:r>
            </w:ins>
          </w:p>
          <w:p w14:paraId="583B78FB" w14:textId="77777777" w:rsidR="006B43F2" w:rsidRPr="00123EA7" w:rsidRDefault="006B43F2" w:rsidP="006B43F2">
            <w:pPr>
              <w:pStyle w:val="Ttulo2"/>
              <w:rPr>
                <w:ins w:id="920" w:author="LUISA CRISTINA VILLANUEVA DIAZ" w:date="2025-03-18T11:41:00Z" w16du:dateUtc="2025-03-18T17:41:00Z"/>
                <w:rFonts w:ascii="Times New Roman" w:eastAsia="Times New Roman" w:hAnsi="Times New Roman" w:cs="Times New Roman"/>
                <w:color w:val="auto"/>
                <w:sz w:val="22"/>
                <w:szCs w:val="22"/>
                <w:lang w:val="es-MX"/>
                <w:rPrChange w:id="921" w:author="JAQUELINE GONGORA TUN" w:date="2025-03-21T00:14:00Z" w16du:dateUtc="2025-03-21T06:14:00Z">
                  <w:rPr>
                    <w:ins w:id="922"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32F9AC76" w14:textId="47195E48" w:rsidR="006B43F2" w:rsidRPr="00123EA7" w:rsidRDefault="006B43F2">
            <w:pPr>
              <w:pStyle w:val="Ttulo2"/>
              <w:numPr>
                <w:ilvl w:val="0"/>
                <w:numId w:val="28"/>
              </w:numPr>
              <w:rPr>
                <w:ins w:id="923" w:author="LUISA CRISTINA VILLANUEVA DIAZ" w:date="2025-03-18T11:41:00Z" w16du:dateUtc="2025-03-18T17:41:00Z"/>
                <w:rFonts w:ascii="Times New Roman" w:eastAsia="Times New Roman" w:hAnsi="Times New Roman" w:cs="Times New Roman"/>
                <w:color w:val="auto"/>
                <w:sz w:val="22"/>
                <w:szCs w:val="22"/>
                <w:lang w:val="es-MX"/>
                <w:rPrChange w:id="924" w:author="JAQUELINE GONGORA TUN" w:date="2025-03-21T00:14:00Z" w16du:dateUtc="2025-03-21T06:14:00Z">
                  <w:rPr>
                    <w:ins w:id="925" w:author="LUISA CRISTINA VILLANUEVA DIAZ" w:date="2025-03-18T11:41:00Z" w16du:dateUtc="2025-03-18T17:41:00Z"/>
                    <w:rFonts w:asciiTheme="minorHAnsi" w:eastAsia="Times New Roman" w:hAnsiTheme="minorHAnsi" w:cstheme="minorHAnsi"/>
                    <w:color w:val="auto"/>
                    <w:sz w:val="22"/>
                    <w:szCs w:val="22"/>
                    <w:lang w:val="es-MX"/>
                  </w:rPr>
                </w:rPrChange>
              </w:rPr>
              <w:pPrChange w:id="926" w:author="LUISA CRISTINA VILLANUEVA DIAZ" w:date="2025-03-18T11:42:00Z" w16du:dateUtc="2025-03-18T17:42:00Z">
                <w:pPr>
                  <w:pStyle w:val="Ttulo2"/>
                </w:pPr>
              </w:pPrChange>
            </w:pPr>
            <w:ins w:id="927"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928" w:author="JAQUELINE GONGORA TUN" w:date="2025-03-21T00:14:00Z" w16du:dateUtc="2025-03-21T06:14:00Z">
                    <w:rPr>
                      <w:rFonts w:asciiTheme="minorHAnsi" w:eastAsia="Times New Roman" w:hAnsiTheme="minorHAnsi" w:cstheme="minorHAnsi"/>
                      <w:color w:val="auto"/>
                      <w:sz w:val="22"/>
                      <w:szCs w:val="22"/>
                      <w:lang w:val="es-MX"/>
                    </w:rPr>
                  </w:rPrChange>
                </w:rPr>
                <w:t>Opciones de pago seguras: Tarjeta de crédito/débito, transferencia bancaria o pago en efectivo al profesional.</w:t>
              </w:r>
            </w:ins>
          </w:p>
          <w:p w14:paraId="2F59FAF8" w14:textId="77777777" w:rsidR="006B43F2" w:rsidRPr="00123EA7" w:rsidRDefault="006B43F2">
            <w:pPr>
              <w:pStyle w:val="Ttulo2"/>
              <w:numPr>
                <w:ilvl w:val="0"/>
                <w:numId w:val="28"/>
              </w:numPr>
              <w:rPr>
                <w:ins w:id="929" w:author="LUISA CRISTINA VILLANUEVA DIAZ" w:date="2025-03-18T11:41:00Z" w16du:dateUtc="2025-03-18T17:41:00Z"/>
                <w:rFonts w:ascii="Times New Roman" w:eastAsia="Times New Roman" w:hAnsi="Times New Roman" w:cs="Times New Roman"/>
                <w:color w:val="auto"/>
                <w:sz w:val="22"/>
                <w:szCs w:val="22"/>
                <w:lang w:val="es-MX"/>
                <w:rPrChange w:id="930" w:author="JAQUELINE GONGORA TUN" w:date="2025-03-21T00:14:00Z" w16du:dateUtc="2025-03-21T06:14:00Z">
                  <w:rPr>
                    <w:ins w:id="931" w:author="LUISA CRISTINA VILLANUEVA DIAZ" w:date="2025-03-18T11:41:00Z" w16du:dateUtc="2025-03-18T17:41:00Z"/>
                    <w:rFonts w:asciiTheme="minorHAnsi" w:eastAsia="Times New Roman" w:hAnsiTheme="minorHAnsi" w:cstheme="minorHAnsi"/>
                    <w:color w:val="auto"/>
                    <w:sz w:val="22"/>
                    <w:szCs w:val="22"/>
                    <w:lang w:val="es-MX"/>
                  </w:rPr>
                </w:rPrChange>
              </w:rPr>
              <w:pPrChange w:id="932" w:author="LUISA CRISTINA VILLANUEVA DIAZ" w:date="2025-03-18T11:42:00Z" w16du:dateUtc="2025-03-18T17:42:00Z">
                <w:pPr>
                  <w:pStyle w:val="Ttulo2"/>
                </w:pPr>
              </w:pPrChange>
            </w:pPr>
            <w:ins w:id="933"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934" w:author="JAQUELINE GONGORA TUN" w:date="2025-03-21T00:14:00Z" w16du:dateUtc="2025-03-21T06:14:00Z">
                    <w:rPr>
                      <w:rFonts w:asciiTheme="minorHAnsi" w:eastAsia="Times New Roman" w:hAnsiTheme="minorHAnsi" w:cstheme="minorHAnsi"/>
                      <w:color w:val="auto"/>
                      <w:sz w:val="22"/>
                      <w:szCs w:val="22"/>
                      <w:lang w:val="es-MX"/>
                    </w:rPr>
                  </w:rPrChange>
                </w:rPr>
                <w:t>Generación de facturas automáticas: Descarga de comprobantes fiscales conforme a normativas locales.</w:t>
              </w:r>
            </w:ins>
          </w:p>
          <w:p w14:paraId="29FDB63D" w14:textId="77777777" w:rsidR="006B43F2" w:rsidRPr="00123EA7" w:rsidRDefault="006B43F2" w:rsidP="006B43F2">
            <w:pPr>
              <w:pStyle w:val="Ttulo2"/>
              <w:rPr>
                <w:ins w:id="935" w:author="LUISA CRISTINA VILLANUEVA DIAZ" w:date="2025-03-18T11:41:00Z" w16du:dateUtc="2025-03-18T17:41:00Z"/>
                <w:rFonts w:ascii="Times New Roman" w:eastAsia="Times New Roman" w:hAnsi="Times New Roman" w:cs="Times New Roman"/>
                <w:color w:val="auto"/>
                <w:sz w:val="22"/>
                <w:szCs w:val="22"/>
                <w:lang w:val="es-MX"/>
                <w:rPrChange w:id="936" w:author="JAQUELINE GONGORA TUN" w:date="2025-03-21T00:14:00Z" w16du:dateUtc="2025-03-21T06:14:00Z">
                  <w:rPr>
                    <w:ins w:id="937"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05451A34" w14:textId="77777777" w:rsidR="006B43F2" w:rsidRPr="00123EA7" w:rsidRDefault="006B43F2" w:rsidP="006B43F2">
            <w:pPr>
              <w:pStyle w:val="Ttulo2"/>
              <w:rPr>
                <w:ins w:id="938" w:author="LUISA CRISTINA VILLANUEVA DIAZ" w:date="2025-03-18T11:41:00Z" w16du:dateUtc="2025-03-18T17:41:00Z"/>
                <w:rFonts w:ascii="Times New Roman" w:eastAsia="Times New Roman" w:hAnsi="Times New Roman" w:cs="Times New Roman"/>
                <w:b/>
                <w:bCs/>
                <w:color w:val="auto"/>
                <w:sz w:val="22"/>
                <w:szCs w:val="22"/>
                <w:lang w:val="es-MX"/>
                <w:rPrChange w:id="939" w:author="JAQUELINE GONGORA TUN" w:date="2025-03-21T00:14:00Z" w16du:dateUtc="2025-03-21T06:14:00Z">
                  <w:rPr>
                    <w:ins w:id="940" w:author="LUISA CRISTINA VILLANUEVA DIAZ" w:date="2025-03-18T11:41:00Z" w16du:dateUtc="2025-03-18T17:41:00Z"/>
                    <w:rFonts w:asciiTheme="minorHAnsi" w:eastAsia="Times New Roman" w:hAnsiTheme="minorHAnsi" w:cstheme="minorHAnsi"/>
                    <w:color w:val="auto"/>
                    <w:sz w:val="22"/>
                    <w:szCs w:val="22"/>
                    <w:lang w:val="es-MX"/>
                  </w:rPr>
                </w:rPrChange>
              </w:rPr>
            </w:pPr>
            <w:ins w:id="941" w:author="LUISA CRISTINA VILLANUEVA DIAZ" w:date="2025-03-18T11:41:00Z" w16du:dateUtc="2025-03-18T17:41:00Z">
              <w:r w:rsidRPr="00123EA7">
                <w:rPr>
                  <w:rFonts w:ascii="Times New Roman" w:eastAsia="Times New Roman" w:hAnsi="Times New Roman" w:cs="Times New Roman"/>
                  <w:b/>
                  <w:bCs/>
                  <w:color w:val="auto"/>
                  <w:sz w:val="22"/>
                  <w:szCs w:val="22"/>
                  <w:lang w:val="es-MX"/>
                  <w:rPrChange w:id="942" w:author="JAQUELINE GONGORA TUN" w:date="2025-03-21T00:14:00Z" w16du:dateUtc="2025-03-21T06:14:00Z">
                    <w:rPr>
                      <w:rFonts w:asciiTheme="minorHAnsi" w:eastAsia="Times New Roman" w:hAnsiTheme="minorHAnsi" w:cstheme="minorHAnsi"/>
                      <w:color w:val="auto"/>
                      <w:sz w:val="22"/>
                      <w:szCs w:val="22"/>
                      <w:lang w:val="es-MX"/>
                    </w:rPr>
                  </w:rPrChange>
                </w:rPr>
                <w:t>Historial Médico y Recetas</w:t>
              </w:r>
            </w:ins>
          </w:p>
          <w:p w14:paraId="470B00C7" w14:textId="77777777" w:rsidR="006B43F2" w:rsidRPr="00123EA7" w:rsidRDefault="006B43F2" w:rsidP="006B43F2">
            <w:pPr>
              <w:pStyle w:val="Ttulo2"/>
              <w:rPr>
                <w:ins w:id="943" w:author="LUISA CRISTINA VILLANUEVA DIAZ" w:date="2025-03-18T11:41:00Z" w16du:dateUtc="2025-03-18T17:41:00Z"/>
                <w:rFonts w:ascii="Times New Roman" w:eastAsia="Times New Roman" w:hAnsi="Times New Roman" w:cs="Times New Roman"/>
                <w:color w:val="auto"/>
                <w:sz w:val="22"/>
                <w:szCs w:val="22"/>
                <w:lang w:val="es-MX"/>
                <w:rPrChange w:id="944" w:author="JAQUELINE GONGORA TUN" w:date="2025-03-21T00:14:00Z" w16du:dateUtc="2025-03-21T06:14:00Z">
                  <w:rPr>
                    <w:ins w:id="945" w:author="LUISA CRISTINA VILLANUEVA DIAZ" w:date="2025-03-18T11:41:00Z" w16du:dateUtc="2025-03-18T17:41:00Z"/>
                    <w:rFonts w:asciiTheme="minorHAnsi" w:eastAsia="Times New Roman" w:hAnsiTheme="minorHAnsi" w:cstheme="minorHAnsi"/>
                    <w:color w:val="auto"/>
                    <w:sz w:val="22"/>
                    <w:szCs w:val="22"/>
                    <w:lang w:val="es-MX"/>
                  </w:rPr>
                </w:rPrChange>
              </w:rPr>
            </w:pPr>
          </w:p>
          <w:p w14:paraId="54551B84" w14:textId="77777777" w:rsidR="006A4B5F" w:rsidRPr="00123EA7" w:rsidRDefault="006B43F2">
            <w:pPr>
              <w:pStyle w:val="Ttulo2"/>
              <w:numPr>
                <w:ilvl w:val="0"/>
                <w:numId w:val="31"/>
              </w:numPr>
              <w:rPr>
                <w:ins w:id="946" w:author="LUISA CRISTINA VILLANUEVA DIAZ" w:date="2025-03-18T12:34:00Z" w16du:dateUtc="2025-03-18T18:34:00Z"/>
                <w:rFonts w:ascii="Times New Roman" w:eastAsia="Times New Roman" w:hAnsi="Times New Roman" w:cs="Times New Roman"/>
                <w:color w:val="auto"/>
                <w:sz w:val="22"/>
                <w:szCs w:val="22"/>
                <w:lang w:val="es-MX"/>
                <w:rPrChange w:id="947" w:author="JAQUELINE GONGORA TUN" w:date="2025-03-21T00:14:00Z" w16du:dateUtc="2025-03-21T06:14:00Z">
                  <w:rPr>
                    <w:ins w:id="948" w:author="LUISA CRISTINA VILLANUEVA DIAZ" w:date="2025-03-18T12:34:00Z" w16du:dateUtc="2025-03-18T18:34:00Z"/>
                    <w:rFonts w:asciiTheme="minorHAnsi" w:eastAsia="Times New Roman" w:hAnsiTheme="minorHAnsi" w:cstheme="minorHAnsi"/>
                    <w:color w:val="auto"/>
                    <w:sz w:val="22"/>
                    <w:szCs w:val="22"/>
                    <w:lang w:val="es-MX"/>
                  </w:rPr>
                </w:rPrChange>
              </w:rPr>
              <w:pPrChange w:id="949" w:author="LUISA CRISTINA VILLANUEVA DIAZ" w:date="2025-03-18T12:34:00Z" w16du:dateUtc="2025-03-18T18:34:00Z">
                <w:pPr>
                  <w:pStyle w:val="Ttulo2"/>
                </w:pPr>
              </w:pPrChange>
            </w:pPr>
            <w:ins w:id="950" w:author="LUISA CRISTINA VILLANUEVA DIAZ" w:date="2025-03-18T11:41:00Z" w16du:dateUtc="2025-03-18T17:41:00Z">
              <w:r w:rsidRPr="00123EA7">
                <w:rPr>
                  <w:rFonts w:ascii="Times New Roman" w:eastAsia="Times New Roman" w:hAnsi="Times New Roman" w:cs="Times New Roman"/>
                  <w:color w:val="auto"/>
                  <w:sz w:val="22"/>
                  <w:szCs w:val="22"/>
                  <w:lang w:val="es-MX"/>
                  <w:rPrChange w:id="951" w:author="JAQUELINE GONGORA TUN" w:date="2025-03-21T00:14:00Z" w16du:dateUtc="2025-03-21T06:14:00Z">
                    <w:rPr>
                      <w:rFonts w:asciiTheme="minorHAnsi" w:eastAsia="Times New Roman" w:hAnsiTheme="minorHAnsi" w:cstheme="minorHAnsi"/>
                      <w:color w:val="auto"/>
                      <w:sz w:val="22"/>
                      <w:szCs w:val="22"/>
                      <w:lang w:val="es-MX"/>
                    </w:rPr>
                  </w:rPrChange>
                </w:rPr>
                <w:lastRenderedPageBreak/>
                <w:t>Almacenamiento de registros médicos: Acceso restringido con autenticación de usuarios.</w:t>
              </w:r>
            </w:ins>
          </w:p>
          <w:p w14:paraId="3361E27C" w14:textId="1358E4FB" w:rsidR="00134417" w:rsidRPr="00123EA7" w:rsidDel="00DD03A5" w:rsidRDefault="006B43F2">
            <w:pPr>
              <w:pStyle w:val="Ttulo2"/>
              <w:numPr>
                <w:ilvl w:val="0"/>
                <w:numId w:val="31"/>
              </w:numPr>
              <w:rPr>
                <w:del w:id="952" w:author="LUISA CRISTINA VILLANUEVA DIAZ" w:date="2025-03-17T20:14:00Z" w16du:dateUtc="2025-03-18T02:14:00Z"/>
                <w:rFonts w:ascii="Times New Roman" w:hAnsi="Times New Roman" w:cs="Times New Roman"/>
                <w:color w:val="auto"/>
                <w:sz w:val="22"/>
                <w:szCs w:val="22"/>
                <w:lang w:val="es-MX"/>
                <w:rPrChange w:id="953" w:author="JAQUELINE GONGORA TUN" w:date="2025-03-21T00:14:00Z" w16du:dateUtc="2025-03-21T06:14:00Z">
                  <w:rPr>
                    <w:del w:id="954" w:author="LUISA CRISTINA VILLANUEVA DIAZ" w:date="2025-03-17T20:14:00Z" w16du:dateUtc="2025-03-18T02:14:00Z"/>
                    <w:lang w:val="es-MX"/>
                  </w:rPr>
                </w:rPrChange>
              </w:rPr>
              <w:pPrChange w:id="955" w:author="LUISA CRISTINA VILLANUEVA DIAZ" w:date="2025-03-19T11:05:00Z" w16du:dateUtc="2025-03-19T17:05:00Z">
                <w:pPr>
                  <w:spacing w:line="240" w:lineRule="auto"/>
                  <w:jc w:val="both"/>
                </w:pPr>
              </w:pPrChange>
            </w:pPr>
            <w:ins w:id="956" w:author="LUISA CRISTINA VILLANUEVA DIAZ" w:date="2025-03-18T11:41:00Z" w16du:dateUtc="2025-03-18T17:41:00Z">
              <w:r w:rsidRPr="00123EA7">
                <w:rPr>
                  <w:rFonts w:ascii="Times New Roman" w:hAnsi="Times New Roman" w:cs="Times New Roman"/>
                  <w:color w:val="auto"/>
                  <w:sz w:val="22"/>
                  <w:szCs w:val="22"/>
                  <w:lang w:val="es-MX"/>
                  <w:rPrChange w:id="957" w:author="JAQUELINE GONGORA TUN" w:date="2025-03-21T00:14:00Z" w16du:dateUtc="2025-03-21T06:14:00Z">
                    <w:rPr>
                      <w:lang w:val="es-MX"/>
                    </w:rPr>
                  </w:rPrChange>
                </w:rPr>
                <w:t>Acceso a prescripciones y tratamientos: Revisión de medicamentos recetados y recomendaciones médicas</w:t>
              </w:r>
            </w:ins>
          </w:p>
          <w:p w14:paraId="16239B6A" w14:textId="5BC161FC" w:rsidR="006B43F2" w:rsidRPr="00123EA7" w:rsidRDefault="00DD03A5">
            <w:pPr>
              <w:pStyle w:val="Ttulo2"/>
              <w:numPr>
                <w:ilvl w:val="0"/>
                <w:numId w:val="31"/>
              </w:numPr>
              <w:rPr>
                <w:ins w:id="958" w:author="LUISA CRISTINA VILLANUEVA DIAZ" w:date="2025-03-17T20:12:00Z"/>
                <w:rFonts w:ascii="Times New Roman" w:hAnsi="Times New Roman" w:cs="Times New Roman"/>
                <w:color w:val="auto"/>
                <w:lang w:val="es-MX"/>
                <w:rPrChange w:id="959" w:author="JAQUELINE GONGORA TUN" w:date="2025-03-21T00:14:00Z" w16du:dateUtc="2025-03-21T06:14:00Z">
                  <w:rPr>
                    <w:ins w:id="960" w:author="LUISA CRISTINA VILLANUEVA DIAZ" w:date="2025-03-17T20:12:00Z"/>
                    <w:rFonts w:asciiTheme="minorHAnsi" w:hAnsiTheme="minorHAnsi" w:cstheme="minorHAnsi"/>
                    <w:color w:val="8064A2" w:themeColor="accent4"/>
                    <w:lang w:val="es-MX"/>
                  </w:rPr>
                </w:rPrChange>
              </w:rPr>
              <w:pPrChange w:id="961" w:author="LUISA CRISTINA VILLANUEVA DIAZ" w:date="2025-03-19T11:05:00Z" w16du:dateUtc="2025-03-19T17:05:00Z">
                <w:pPr>
                  <w:numPr>
                    <w:numId w:val="24"/>
                  </w:numPr>
                  <w:tabs>
                    <w:tab w:val="num" w:pos="720"/>
                  </w:tabs>
                  <w:ind w:left="720" w:hanging="360"/>
                  <w:jc w:val="both"/>
                </w:pPr>
              </w:pPrChange>
            </w:pPr>
            <w:ins w:id="962" w:author="LUISA CRISTINA VILLANUEVA DIAZ" w:date="2025-03-17T20:12:00Z">
              <w:r w:rsidRPr="00123EA7">
                <w:rPr>
                  <w:rFonts w:ascii="Times New Roman" w:eastAsia="Times New Roman" w:hAnsi="Times New Roman" w:cs="Times New Roman"/>
                  <w:color w:val="auto"/>
                  <w:sz w:val="18"/>
                  <w:szCs w:val="18"/>
                  <w:lang w:val="es-MX"/>
                  <w:rPrChange w:id="963" w:author="JAQUELINE GONGORA TUN" w:date="2025-03-21T00:14:00Z" w16du:dateUtc="2025-03-21T06:14:00Z">
                    <w:rPr>
                      <w:rFonts w:asciiTheme="minorHAnsi" w:hAnsiTheme="minorHAnsi" w:cstheme="minorHAnsi"/>
                      <w:color w:val="8064A2" w:themeColor="accent4"/>
                      <w:lang w:val="es-MX"/>
                    </w:rPr>
                  </w:rPrChange>
                </w:rPr>
                <w:t>.</w:t>
              </w:r>
            </w:ins>
          </w:p>
          <w:p w14:paraId="4D3A8D9B" w14:textId="527EAB84" w:rsidR="00406B4F" w:rsidRPr="00123EA7" w:rsidDel="00DD03A5" w:rsidRDefault="00AF6E0A" w:rsidP="00AF6E0A">
            <w:pPr>
              <w:jc w:val="both"/>
              <w:rPr>
                <w:del w:id="964" w:author="LUISA CRISTINA VILLANUEVA DIAZ" w:date="2025-03-17T20:12:00Z" w16du:dateUtc="2025-03-18T02:12:00Z"/>
                <w:rFonts w:ascii="Times New Roman" w:hAnsi="Times New Roman"/>
                <w:color w:val="8064A2" w:themeColor="accent4"/>
                <w:lang w:val="es-MX"/>
                <w:rPrChange w:id="965" w:author="JAQUELINE GONGORA TUN" w:date="2025-03-21T00:14:00Z" w16du:dateUtc="2025-03-21T06:14:00Z">
                  <w:rPr>
                    <w:del w:id="966" w:author="LUISA CRISTINA VILLANUEVA DIAZ" w:date="2025-03-17T20:12:00Z" w16du:dateUtc="2025-03-18T02:12:00Z"/>
                    <w:rFonts w:asciiTheme="minorHAnsi" w:hAnsiTheme="minorHAnsi" w:cstheme="minorHAnsi"/>
                    <w:color w:val="8064A2" w:themeColor="accent4"/>
                    <w:lang w:val="es-MX"/>
                  </w:rPr>
                </w:rPrChange>
              </w:rPr>
            </w:pPr>
            <w:del w:id="967" w:author="LUISA CRISTINA VILLANUEVA DIAZ" w:date="2025-03-17T20:12:00Z" w16du:dateUtc="2025-03-18T02:12:00Z">
              <w:r w:rsidRPr="00123EA7" w:rsidDel="00DD03A5">
                <w:rPr>
                  <w:rFonts w:ascii="Times New Roman" w:hAnsi="Times New Roman"/>
                  <w:color w:val="8064A2" w:themeColor="accent4"/>
                  <w:lang w:val="es-MX"/>
                  <w:rPrChange w:id="968" w:author="JAQUELINE GONGORA TUN" w:date="2025-03-21T00:14:00Z" w16du:dateUtc="2025-03-21T06:14:00Z">
                    <w:rPr>
                      <w:rFonts w:asciiTheme="minorHAnsi" w:hAnsiTheme="minorHAnsi" w:cstheme="minorHAnsi"/>
                      <w:color w:val="8064A2" w:themeColor="accent4"/>
                      <w:lang w:val="es-MX"/>
                    </w:rPr>
                  </w:rPrChange>
                </w:rPr>
                <w:delText>[Este apartado deberá contener todas aquellas funcionalidades que la aplicación presentará</w:delText>
              </w:r>
              <w:r w:rsidR="00406B4F" w:rsidRPr="00123EA7" w:rsidDel="00DD03A5">
                <w:rPr>
                  <w:rFonts w:ascii="Times New Roman" w:hAnsi="Times New Roman"/>
                  <w:color w:val="8064A2" w:themeColor="accent4"/>
                  <w:lang w:val="es-MX"/>
                  <w:rPrChange w:id="969" w:author="JAQUELINE GONGORA TUN" w:date="2025-03-21T00:14:00Z" w16du:dateUtc="2025-03-21T06:14:00Z">
                    <w:rPr>
                      <w:rFonts w:asciiTheme="minorHAnsi" w:hAnsiTheme="minorHAnsi" w:cstheme="minorHAnsi"/>
                      <w:color w:val="8064A2" w:themeColor="accent4"/>
                      <w:lang w:val="es-MX"/>
                    </w:rPr>
                  </w:rPrChange>
                </w:rPr>
                <w:delText xml:space="preserve"> acompañadas de una breve descripción</w:delText>
              </w:r>
              <w:r w:rsidRPr="00123EA7" w:rsidDel="00DD03A5">
                <w:rPr>
                  <w:rFonts w:ascii="Times New Roman" w:hAnsi="Times New Roman"/>
                  <w:color w:val="8064A2" w:themeColor="accent4"/>
                  <w:lang w:val="es-MX"/>
                  <w:rPrChange w:id="970" w:author="JAQUELINE GONGORA TUN" w:date="2025-03-21T00:14:00Z" w16du:dateUtc="2025-03-21T06:14:00Z">
                    <w:rPr>
                      <w:rFonts w:asciiTheme="minorHAnsi" w:hAnsiTheme="minorHAnsi" w:cstheme="minorHAnsi"/>
                      <w:color w:val="8064A2" w:themeColor="accent4"/>
                      <w:lang w:val="es-MX"/>
                    </w:rPr>
                  </w:rPrChange>
                </w:rPr>
                <w:delText>. Es recomendable agruparlas por categorías respecto a procesos</w:delText>
              </w:r>
              <w:r w:rsidR="00406B4F" w:rsidRPr="00123EA7" w:rsidDel="00DD03A5">
                <w:rPr>
                  <w:rFonts w:ascii="Times New Roman" w:hAnsi="Times New Roman"/>
                  <w:color w:val="8064A2" w:themeColor="accent4"/>
                  <w:lang w:val="es-MX"/>
                  <w:rPrChange w:id="971" w:author="JAQUELINE GONGORA TUN" w:date="2025-03-21T00:14:00Z" w16du:dateUtc="2025-03-21T06:14:00Z">
                    <w:rPr>
                      <w:rFonts w:asciiTheme="minorHAnsi" w:hAnsiTheme="minorHAnsi" w:cstheme="minorHAnsi"/>
                      <w:color w:val="8064A2" w:themeColor="accent4"/>
                      <w:lang w:val="es-MX"/>
                    </w:rPr>
                  </w:rPrChange>
                </w:rPr>
                <w:delText xml:space="preserve"> o dominio.</w:delText>
              </w:r>
            </w:del>
          </w:p>
          <w:p w14:paraId="5A5755FD" w14:textId="6086BA0C" w:rsidR="00406B4F" w:rsidRPr="00123EA7" w:rsidDel="00DD03A5" w:rsidRDefault="00406B4F" w:rsidP="00AF6E0A">
            <w:pPr>
              <w:jc w:val="both"/>
              <w:rPr>
                <w:del w:id="972" w:author="LUISA CRISTINA VILLANUEVA DIAZ" w:date="2025-03-17T20:12:00Z" w16du:dateUtc="2025-03-18T02:12:00Z"/>
                <w:rFonts w:ascii="Times New Roman" w:hAnsi="Times New Roman"/>
                <w:color w:val="8064A2" w:themeColor="accent4"/>
                <w:lang w:val="es-MX"/>
                <w:rPrChange w:id="973" w:author="JAQUELINE GONGORA TUN" w:date="2025-03-21T00:14:00Z" w16du:dateUtc="2025-03-21T06:14:00Z">
                  <w:rPr>
                    <w:del w:id="974" w:author="LUISA CRISTINA VILLANUEVA DIAZ" w:date="2025-03-17T20:12:00Z" w16du:dateUtc="2025-03-18T02:12:00Z"/>
                    <w:rFonts w:asciiTheme="minorHAnsi" w:hAnsiTheme="minorHAnsi" w:cstheme="minorHAnsi"/>
                    <w:color w:val="8064A2" w:themeColor="accent4"/>
                    <w:lang w:val="es-MX"/>
                  </w:rPr>
                </w:rPrChange>
              </w:rPr>
            </w:pPr>
          </w:p>
          <w:p w14:paraId="638AAD37" w14:textId="25AB911A" w:rsidR="00406B4F" w:rsidRPr="00123EA7" w:rsidDel="00DD03A5" w:rsidRDefault="00406B4F" w:rsidP="00AF6E0A">
            <w:pPr>
              <w:jc w:val="both"/>
              <w:rPr>
                <w:del w:id="975" w:author="LUISA CRISTINA VILLANUEVA DIAZ" w:date="2025-03-17T20:12:00Z" w16du:dateUtc="2025-03-18T02:12:00Z"/>
                <w:rFonts w:ascii="Times New Roman" w:hAnsi="Times New Roman"/>
                <w:b/>
                <w:color w:val="8064A2" w:themeColor="accent4"/>
                <w:lang w:val="es-MX"/>
                <w:rPrChange w:id="976" w:author="JAQUELINE GONGORA TUN" w:date="2025-03-21T00:14:00Z" w16du:dateUtc="2025-03-21T06:14:00Z">
                  <w:rPr>
                    <w:del w:id="977" w:author="LUISA CRISTINA VILLANUEVA DIAZ" w:date="2025-03-17T20:12:00Z" w16du:dateUtc="2025-03-18T02:12:00Z"/>
                    <w:rFonts w:asciiTheme="minorHAnsi" w:hAnsiTheme="minorHAnsi" w:cstheme="minorHAnsi"/>
                    <w:b/>
                    <w:color w:val="8064A2" w:themeColor="accent4"/>
                    <w:lang w:val="es-MX"/>
                  </w:rPr>
                </w:rPrChange>
              </w:rPr>
            </w:pPr>
            <w:del w:id="978" w:author="LUISA CRISTINA VILLANUEVA DIAZ" w:date="2025-03-17T20:12:00Z" w16du:dateUtc="2025-03-18T02:12:00Z">
              <w:r w:rsidRPr="00123EA7" w:rsidDel="00DD03A5">
                <w:rPr>
                  <w:rFonts w:ascii="Times New Roman" w:hAnsi="Times New Roman"/>
                  <w:b/>
                  <w:color w:val="8064A2" w:themeColor="accent4"/>
                  <w:lang w:val="es-MX"/>
                  <w:rPrChange w:id="979" w:author="JAQUELINE GONGORA TUN" w:date="2025-03-21T00:14:00Z" w16du:dateUtc="2025-03-21T06:14:00Z">
                    <w:rPr>
                      <w:rFonts w:asciiTheme="minorHAnsi" w:hAnsiTheme="minorHAnsi" w:cstheme="minorHAnsi"/>
                      <w:b/>
                      <w:color w:val="8064A2" w:themeColor="accent4"/>
                      <w:lang w:val="es-MX"/>
                    </w:rPr>
                  </w:rPrChange>
                </w:rPr>
                <w:delText>Ej.</w:delText>
              </w:r>
            </w:del>
          </w:p>
          <w:p w14:paraId="5A23FCCF" w14:textId="41EA6551" w:rsidR="00406B4F" w:rsidRPr="00123EA7" w:rsidDel="00DD03A5" w:rsidRDefault="00406B4F" w:rsidP="00AF6E0A">
            <w:pPr>
              <w:jc w:val="both"/>
              <w:rPr>
                <w:del w:id="980" w:author="LUISA CRISTINA VILLANUEVA DIAZ" w:date="2025-03-17T20:12:00Z" w16du:dateUtc="2025-03-18T02:12:00Z"/>
                <w:rFonts w:ascii="Times New Roman" w:hAnsi="Times New Roman"/>
                <w:color w:val="8064A2" w:themeColor="accent4"/>
                <w:lang w:val="es-MX"/>
                <w:rPrChange w:id="981" w:author="JAQUELINE GONGORA TUN" w:date="2025-03-21T00:14:00Z" w16du:dateUtc="2025-03-21T06:14:00Z">
                  <w:rPr>
                    <w:del w:id="982" w:author="LUISA CRISTINA VILLANUEVA DIAZ" w:date="2025-03-17T20:12:00Z" w16du:dateUtc="2025-03-18T02:12:00Z"/>
                    <w:rFonts w:asciiTheme="minorHAnsi" w:hAnsiTheme="minorHAnsi" w:cstheme="minorHAnsi"/>
                    <w:color w:val="8064A2" w:themeColor="accent4"/>
                    <w:lang w:val="es-MX"/>
                  </w:rPr>
                </w:rPrChange>
              </w:rPr>
            </w:pPr>
          </w:p>
          <w:p w14:paraId="31A66545" w14:textId="50B7FF5C" w:rsidR="00406B4F" w:rsidRPr="00123EA7" w:rsidDel="00DD03A5" w:rsidRDefault="00406B4F" w:rsidP="00AF6E0A">
            <w:pPr>
              <w:jc w:val="both"/>
              <w:rPr>
                <w:del w:id="983" w:author="LUISA CRISTINA VILLANUEVA DIAZ" w:date="2025-03-17T20:12:00Z" w16du:dateUtc="2025-03-18T02:12:00Z"/>
                <w:rFonts w:ascii="Times New Roman" w:hAnsi="Times New Roman"/>
                <w:b/>
                <w:color w:val="8064A2" w:themeColor="accent4"/>
                <w:lang w:val="es-MX"/>
                <w:rPrChange w:id="984" w:author="JAQUELINE GONGORA TUN" w:date="2025-03-21T00:14:00Z" w16du:dateUtc="2025-03-21T06:14:00Z">
                  <w:rPr>
                    <w:del w:id="985" w:author="LUISA CRISTINA VILLANUEVA DIAZ" w:date="2025-03-17T20:12:00Z" w16du:dateUtc="2025-03-18T02:12:00Z"/>
                    <w:rFonts w:asciiTheme="minorHAnsi" w:hAnsiTheme="minorHAnsi" w:cstheme="minorHAnsi"/>
                    <w:b/>
                    <w:color w:val="8064A2" w:themeColor="accent4"/>
                    <w:lang w:val="es-MX"/>
                  </w:rPr>
                </w:rPrChange>
              </w:rPr>
            </w:pPr>
            <w:del w:id="986" w:author="LUISA CRISTINA VILLANUEVA DIAZ" w:date="2025-03-17T20:12:00Z" w16du:dateUtc="2025-03-18T02:12:00Z">
              <w:r w:rsidRPr="00123EA7" w:rsidDel="00DD03A5">
                <w:rPr>
                  <w:rFonts w:ascii="Times New Roman" w:hAnsi="Times New Roman"/>
                  <w:b/>
                  <w:color w:val="8064A2" w:themeColor="accent4"/>
                  <w:lang w:val="es-MX"/>
                  <w:rPrChange w:id="987" w:author="JAQUELINE GONGORA TUN" w:date="2025-03-21T00:14:00Z" w16du:dateUtc="2025-03-21T06:14:00Z">
                    <w:rPr>
                      <w:rFonts w:asciiTheme="minorHAnsi" w:hAnsiTheme="minorHAnsi" w:cstheme="minorHAnsi"/>
                      <w:b/>
                      <w:color w:val="8064A2" w:themeColor="accent4"/>
                      <w:lang w:val="es-MX"/>
                    </w:rPr>
                  </w:rPrChange>
                </w:rPr>
                <w:delText>Gestión de información</w:delText>
              </w:r>
            </w:del>
          </w:p>
          <w:p w14:paraId="5787DA43" w14:textId="3DCC3E2B" w:rsidR="00406B4F" w:rsidRPr="00123EA7" w:rsidDel="00DD03A5" w:rsidRDefault="00406B4F" w:rsidP="00AF6E0A">
            <w:pPr>
              <w:jc w:val="both"/>
              <w:rPr>
                <w:del w:id="988" w:author="LUISA CRISTINA VILLANUEVA DIAZ" w:date="2025-03-17T20:12:00Z" w16du:dateUtc="2025-03-18T02:12:00Z"/>
                <w:rFonts w:ascii="Times New Roman" w:hAnsi="Times New Roman"/>
                <w:b/>
                <w:color w:val="8064A2" w:themeColor="accent4"/>
                <w:lang w:val="es-MX"/>
                <w:rPrChange w:id="989" w:author="JAQUELINE GONGORA TUN" w:date="2025-03-21T00:14:00Z" w16du:dateUtc="2025-03-21T06:14:00Z">
                  <w:rPr>
                    <w:del w:id="990" w:author="LUISA CRISTINA VILLANUEVA DIAZ" w:date="2025-03-17T20:12:00Z" w16du:dateUtc="2025-03-18T02:12:00Z"/>
                    <w:rFonts w:asciiTheme="minorHAnsi" w:hAnsiTheme="minorHAnsi" w:cstheme="minorHAnsi"/>
                    <w:b/>
                    <w:color w:val="8064A2" w:themeColor="accent4"/>
                    <w:lang w:val="es-MX"/>
                  </w:rPr>
                </w:rPrChange>
              </w:rPr>
            </w:pPr>
          </w:p>
          <w:p w14:paraId="11CD2026" w14:textId="605F8249" w:rsidR="00406B4F" w:rsidRPr="00123EA7" w:rsidDel="00DD03A5" w:rsidRDefault="00406B4F" w:rsidP="00406B4F">
            <w:pPr>
              <w:pStyle w:val="Prrafodelista"/>
              <w:numPr>
                <w:ilvl w:val="0"/>
                <w:numId w:val="18"/>
              </w:numPr>
              <w:rPr>
                <w:del w:id="991" w:author="LUISA CRISTINA VILLANUEVA DIAZ" w:date="2025-03-17T20:12:00Z" w16du:dateUtc="2025-03-18T02:12:00Z"/>
                <w:b/>
                <w:color w:val="8064A2" w:themeColor="accent4"/>
                <w:lang w:val="es-MX"/>
                <w:rPrChange w:id="992" w:author="JAQUELINE GONGORA TUN" w:date="2025-03-21T00:14:00Z" w16du:dateUtc="2025-03-21T06:14:00Z">
                  <w:rPr>
                    <w:del w:id="993" w:author="LUISA CRISTINA VILLANUEVA DIAZ" w:date="2025-03-17T20:12:00Z" w16du:dateUtc="2025-03-18T02:12:00Z"/>
                    <w:rFonts w:asciiTheme="minorHAnsi" w:hAnsiTheme="minorHAnsi" w:cstheme="minorHAnsi"/>
                    <w:b/>
                    <w:color w:val="8064A2" w:themeColor="accent4"/>
                    <w:lang w:val="es-MX"/>
                  </w:rPr>
                </w:rPrChange>
              </w:rPr>
            </w:pPr>
            <w:del w:id="994" w:author="LUISA CRISTINA VILLANUEVA DIAZ" w:date="2025-03-17T20:12:00Z" w16du:dateUtc="2025-03-18T02:12:00Z">
              <w:r w:rsidRPr="00123EA7" w:rsidDel="00DD03A5">
                <w:rPr>
                  <w:b/>
                  <w:color w:val="8064A2" w:themeColor="accent4"/>
                  <w:lang w:val="es-MX"/>
                  <w:rPrChange w:id="995" w:author="JAQUELINE GONGORA TUN" w:date="2025-03-21T00:14:00Z" w16du:dateUtc="2025-03-21T06:14:00Z">
                    <w:rPr>
                      <w:rFonts w:asciiTheme="minorHAnsi" w:hAnsiTheme="minorHAnsi" w:cstheme="minorHAnsi"/>
                      <w:b/>
                      <w:color w:val="8064A2" w:themeColor="accent4"/>
                      <w:lang w:val="es-MX"/>
                    </w:rPr>
                  </w:rPrChange>
                </w:rPr>
                <w:delText xml:space="preserve">Funcionalidad 1. Alta de usuarios. Consiste en agregar nuevos usuarios a la aplicación. </w:delText>
              </w:r>
            </w:del>
          </w:p>
          <w:p w14:paraId="05570330" w14:textId="2A63C48C" w:rsidR="00406B4F" w:rsidRPr="00123EA7" w:rsidDel="00DD03A5" w:rsidRDefault="00406B4F" w:rsidP="00406B4F">
            <w:pPr>
              <w:pStyle w:val="Prrafodelista"/>
              <w:numPr>
                <w:ilvl w:val="0"/>
                <w:numId w:val="18"/>
              </w:numPr>
              <w:rPr>
                <w:del w:id="996" w:author="LUISA CRISTINA VILLANUEVA DIAZ" w:date="2025-03-17T20:12:00Z" w16du:dateUtc="2025-03-18T02:12:00Z"/>
                <w:b/>
                <w:color w:val="8064A2" w:themeColor="accent4"/>
                <w:lang w:val="es-MX"/>
                <w:rPrChange w:id="997" w:author="JAQUELINE GONGORA TUN" w:date="2025-03-21T00:14:00Z" w16du:dateUtc="2025-03-21T06:14:00Z">
                  <w:rPr>
                    <w:del w:id="998" w:author="LUISA CRISTINA VILLANUEVA DIAZ" w:date="2025-03-17T20:12:00Z" w16du:dateUtc="2025-03-18T02:12:00Z"/>
                    <w:rFonts w:asciiTheme="minorHAnsi" w:hAnsiTheme="minorHAnsi" w:cstheme="minorHAnsi"/>
                    <w:b/>
                    <w:color w:val="8064A2" w:themeColor="accent4"/>
                    <w:lang w:val="es-MX"/>
                  </w:rPr>
                </w:rPrChange>
              </w:rPr>
            </w:pPr>
            <w:del w:id="999" w:author="LUISA CRISTINA VILLANUEVA DIAZ" w:date="2025-03-17T20:12:00Z" w16du:dateUtc="2025-03-18T02:12:00Z">
              <w:r w:rsidRPr="00123EA7" w:rsidDel="00DD03A5">
                <w:rPr>
                  <w:b/>
                  <w:color w:val="8064A2" w:themeColor="accent4"/>
                  <w:lang w:val="es-MX"/>
                  <w:rPrChange w:id="1000" w:author="JAQUELINE GONGORA TUN" w:date="2025-03-21T00:14:00Z" w16du:dateUtc="2025-03-21T06:14:00Z">
                    <w:rPr>
                      <w:rFonts w:asciiTheme="minorHAnsi" w:hAnsiTheme="minorHAnsi" w:cstheme="minorHAnsi"/>
                      <w:b/>
                      <w:color w:val="8064A2" w:themeColor="accent4"/>
                      <w:lang w:val="es-MX"/>
                    </w:rPr>
                  </w:rPrChange>
                </w:rPr>
                <w:delText>Funcionalidad 2. Baja de usuarios. Consiste en eliminar usuarios existentes de la aplicación.</w:delText>
              </w:r>
            </w:del>
          </w:p>
          <w:p w14:paraId="7621F072" w14:textId="5077FB23" w:rsidR="00406B4F" w:rsidRPr="00123EA7" w:rsidDel="00DD03A5" w:rsidRDefault="00406B4F" w:rsidP="00AF6E0A">
            <w:pPr>
              <w:jc w:val="both"/>
              <w:rPr>
                <w:del w:id="1001" w:author="LUISA CRISTINA VILLANUEVA DIAZ" w:date="2025-03-17T20:12:00Z" w16du:dateUtc="2025-03-18T02:12:00Z"/>
                <w:rFonts w:ascii="Times New Roman" w:hAnsi="Times New Roman"/>
                <w:color w:val="8064A2" w:themeColor="accent4"/>
                <w:lang w:val="es-MX"/>
                <w:rPrChange w:id="1002" w:author="JAQUELINE GONGORA TUN" w:date="2025-03-21T00:14:00Z" w16du:dateUtc="2025-03-21T06:14:00Z">
                  <w:rPr>
                    <w:del w:id="1003" w:author="LUISA CRISTINA VILLANUEVA DIAZ" w:date="2025-03-17T20:12:00Z" w16du:dateUtc="2025-03-18T02:12:00Z"/>
                    <w:rFonts w:asciiTheme="minorHAnsi" w:hAnsiTheme="minorHAnsi" w:cstheme="minorHAnsi"/>
                    <w:color w:val="8064A2" w:themeColor="accent4"/>
                    <w:lang w:val="es-MX"/>
                  </w:rPr>
                </w:rPrChange>
              </w:rPr>
            </w:pPr>
          </w:p>
          <w:p w14:paraId="0F124578" w14:textId="2743AA35" w:rsidR="00406B4F" w:rsidRPr="00123EA7" w:rsidDel="00DD03A5" w:rsidRDefault="00406B4F" w:rsidP="00AF6E0A">
            <w:pPr>
              <w:jc w:val="both"/>
              <w:rPr>
                <w:del w:id="1004" w:author="LUISA CRISTINA VILLANUEVA DIAZ" w:date="2025-03-17T20:12:00Z" w16du:dateUtc="2025-03-18T02:12:00Z"/>
                <w:rFonts w:ascii="Times New Roman" w:hAnsi="Times New Roman"/>
                <w:color w:val="8064A2" w:themeColor="accent4"/>
                <w:lang w:val="es-MX"/>
                <w:rPrChange w:id="1005" w:author="JAQUELINE GONGORA TUN" w:date="2025-03-21T00:14:00Z" w16du:dateUtc="2025-03-21T06:14:00Z">
                  <w:rPr>
                    <w:del w:id="1006" w:author="LUISA CRISTINA VILLANUEVA DIAZ" w:date="2025-03-17T20:12:00Z" w16du:dateUtc="2025-03-18T02:12:00Z"/>
                    <w:rFonts w:asciiTheme="minorHAnsi" w:hAnsiTheme="minorHAnsi" w:cstheme="minorHAnsi"/>
                    <w:color w:val="8064A2" w:themeColor="accent4"/>
                    <w:lang w:val="es-MX"/>
                  </w:rPr>
                </w:rPrChange>
              </w:rPr>
            </w:pPr>
            <w:del w:id="1007" w:author="LUISA CRISTINA VILLANUEVA DIAZ" w:date="2025-03-17T20:12:00Z" w16du:dateUtc="2025-03-18T02:12:00Z">
              <w:r w:rsidRPr="00123EA7" w:rsidDel="00DD03A5">
                <w:rPr>
                  <w:rFonts w:ascii="Times New Roman" w:hAnsi="Times New Roman"/>
                  <w:color w:val="8064A2" w:themeColor="accent4"/>
                  <w:lang w:val="es-MX"/>
                  <w:rPrChange w:id="1008" w:author="JAQUELINE GONGORA TUN" w:date="2025-03-21T00:14:00Z" w16du:dateUtc="2025-03-21T06:14:00Z">
                    <w:rPr>
                      <w:rFonts w:asciiTheme="minorHAnsi" w:hAnsiTheme="minorHAnsi" w:cstheme="minorHAnsi"/>
                      <w:color w:val="8064A2" w:themeColor="accent4"/>
                      <w:lang w:val="es-MX"/>
                    </w:rPr>
                  </w:rPrChange>
                </w:rPr>
                <w:delText>Es recomendable que las funcionalidades sean atómicas (no puedan descomponerse en funcionalidades más simples) y lo menos ambiguas posible.</w:delText>
              </w:r>
            </w:del>
          </w:p>
          <w:p w14:paraId="4AFFD067" w14:textId="25FB280C" w:rsidR="00A27F30" w:rsidRPr="00123EA7" w:rsidDel="00DD03A5" w:rsidRDefault="00AF6E0A" w:rsidP="00AF6E0A">
            <w:pPr>
              <w:jc w:val="both"/>
              <w:rPr>
                <w:del w:id="1009" w:author="LUISA CRISTINA VILLANUEVA DIAZ" w:date="2025-03-17T20:12:00Z" w16du:dateUtc="2025-03-18T02:12:00Z"/>
                <w:rFonts w:ascii="Times New Roman" w:hAnsi="Times New Roman"/>
                <w:lang w:val="es-MX"/>
                <w:rPrChange w:id="1010" w:author="JAQUELINE GONGORA TUN" w:date="2025-03-21T00:14:00Z" w16du:dateUtc="2025-03-21T06:14:00Z">
                  <w:rPr>
                    <w:del w:id="1011" w:author="LUISA CRISTINA VILLANUEVA DIAZ" w:date="2025-03-17T20:12:00Z" w16du:dateUtc="2025-03-18T02:12:00Z"/>
                    <w:rFonts w:asciiTheme="minorHAnsi" w:hAnsiTheme="minorHAnsi" w:cstheme="minorHAnsi"/>
                    <w:lang w:val="es-MX"/>
                  </w:rPr>
                </w:rPrChange>
              </w:rPr>
            </w:pPr>
            <w:del w:id="1012" w:author="LUISA CRISTINA VILLANUEVA DIAZ" w:date="2025-03-17T20:12:00Z" w16du:dateUtc="2025-03-18T02:12:00Z">
              <w:r w:rsidRPr="00123EA7" w:rsidDel="00DD03A5">
                <w:rPr>
                  <w:rFonts w:ascii="Times New Roman" w:hAnsi="Times New Roman"/>
                  <w:color w:val="8064A2" w:themeColor="accent4"/>
                  <w:lang w:val="es-MX"/>
                  <w:rPrChange w:id="1013" w:author="JAQUELINE GONGORA TUN" w:date="2025-03-21T00:14:00Z" w16du:dateUtc="2025-03-21T06:14:00Z">
                    <w:rPr>
                      <w:rFonts w:asciiTheme="minorHAnsi" w:hAnsiTheme="minorHAnsi" w:cstheme="minorHAnsi"/>
                      <w:color w:val="8064A2" w:themeColor="accent4"/>
                      <w:lang w:val="es-MX"/>
                    </w:rPr>
                  </w:rPrChange>
                </w:rPr>
                <w:delText>]</w:delText>
              </w:r>
            </w:del>
          </w:p>
          <w:p w14:paraId="52EAE804" w14:textId="77777777" w:rsidR="00134417" w:rsidRPr="00123EA7" w:rsidRDefault="00134417" w:rsidP="00890BFC">
            <w:pPr>
              <w:jc w:val="both"/>
              <w:rPr>
                <w:rFonts w:ascii="Times New Roman" w:hAnsi="Times New Roman"/>
                <w:lang w:val="es-MX"/>
                <w:rPrChange w:id="1014" w:author="JAQUELINE GONGORA TUN" w:date="2025-03-21T00:14:00Z" w16du:dateUtc="2025-03-21T06:14:00Z">
                  <w:rPr>
                    <w:rFonts w:asciiTheme="minorHAnsi" w:hAnsiTheme="minorHAnsi" w:cstheme="minorHAnsi"/>
                    <w:lang w:val="es-MX"/>
                  </w:rPr>
                </w:rPrChange>
              </w:rPr>
            </w:pPr>
          </w:p>
        </w:tc>
      </w:tr>
      <w:tr w:rsidR="00D27726" w:rsidRPr="00123EA7" w14:paraId="22E38B1F" w14:textId="77777777" w:rsidTr="00594389">
        <w:trPr>
          <w:trHeight w:val="970"/>
        </w:trPr>
        <w:tc>
          <w:tcPr>
            <w:tcW w:w="1915" w:type="dxa"/>
          </w:tcPr>
          <w:p w14:paraId="110C5828" w14:textId="77777777" w:rsidR="00D27726" w:rsidRPr="00123EA7" w:rsidRDefault="00D27726" w:rsidP="001F529C">
            <w:pPr>
              <w:pStyle w:val="tableleft"/>
              <w:rPr>
                <w:rFonts w:ascii="Times New Roman" w:hAnsi="Times New Roman"/>
                <w:lang w:val="es-MX"/>
                <w:rPrChange w:id="1015" w:author="JAQUELINE GONGORA TUN" w:date="2025-03-21T00:14:00Z" w16du:dateUtc="2025-03-21T06:14:00Z">
                  <w:rPr>
                    <w:rFonts w:asciiTheme="minorHAnsi" w:hAnsiTheme="minorHAnsi" w:cstheme="minorHAnsi"/>
                    <w:lang w:val="es-MX"/>
                  </w:rPr>
                </w:rPrChange>
              </w:rPr>
            </w:pPr>
          </w:p>
          <w:p w14:paraId="219EC1D6" w14:textId="77777777" w:rsidR="00D27726" w:rsidRPr="00123EA7" w:rsidRDefault="00406B4F">
            <w:pPr>
              <w:pStyle w:val="Ttulo2"/>
              <w:rPr>
                <w:rFonts w:ascii="Times New Roman" w:hAnsi="Times New Roman" w:cs="Times New Roman"/>
                <w:lang w:val="es-MX"/>
                <w:rPrChange w:id="1016" w:author="JAQUELINE GONGORA TUN" w:date="2025-03-21T00:14:00Z" w16du:dateUtc="2025-03-21T06:14:00Z">
                  <w:rPr>
                    <w:rFonts w:cstheme="minorHAnsi"/>
                    <w:lang w:val="es-MX"/>
                  </w:rPr>
                </w:rPrChange>
              </w:rPr>
              <w:pPrChange w:id="1017" w:author="LUISA CRISTINA VILLANUEVA DIAZ" w:date="2025-03-17T20:25:00Z" w16du:dateUtc="2025-03-18T02:25:00Z">
                <w:pPr>
                  <w:pStyle w:val="tableleft"/>
                </w:pPr>
              </w:pPrChange>
            </w:pPr>
            <w:bookmarkStart w:id="1018" w:name="_Toc193135603"/>
            <w:r w:rsidRPr="00123EA7">
              <w:rPr>
                <w:rFonts w:ascii="Times New Roman" w:hAnsi="Times New Roman" w:cs="Times New Roman"/>
                <w:b/>
                <w:bCs/>
                <w:color w:val="auto"/>
                <w:sz w:val="22"/>
                <w:szCs w:val="22"/>
                <w:lang w:val="es-MX"/>
                <w:rPrChange w:id="1019" w:author="JAQUELINE GONGORA TUN" w:date="2025-03-21T00:14:00Z" w16du:dateUtc="2025-03-21T06:14:00Z">
                  <w:rPr>
                    <w:rFonts w:cstheme="minorHAnsi"/>
                    <w:lang w:val="es-MX"/>
                  </w:rPr>
                </w:rPrChange>
              </w:rPr>
              <w:t>Trabajos relacionados</w:t>
            </w:r>
            <w:bookmarkEnd w:id="1018"/>
          </w:p>
        </w:tc>
        <w:tc>
          <w:tcPr>
            <w:tcW w:w="7661" w:type="dxa"/>
            <w:tcBorders>
              <w:top w:val="single" w:sz="8" w:space="0" w:color="auto"/>
              <w:bottom w:val="single" w:sz="8" w:space="0" w:color="auto"/>
            </w:tcBorders>
          </w:tcPr>
          <w:p w14:paraId="627EF745" w14:textId="77777777" w:rsidR="00D27726" w:rsidRPr="00123EA7" w:rsidDel="006F4588" w:rsidRDefault="00D27726" w:rsidP="00530917">
            <w:pPr>
              <w:rPr>
                <w:del w:id="1020" w:author="LUISA CRISTINA VILLANUEVA DIAZ" w:date="2025-03-18T11:25:00Z" w16du:dateUtc="2025-03-18T17:25:00Z"/>
                <w:rFonts w:ascii="Times New Roman" w:hAnsi="Times New Roman"/>
                <w:lang w:val="es-MX"/>
                <w:rPrChange w:id="1021" w:author="JAQUELINE GONGORA TUN" w:date="2025-03-21T00:14:00Z" w16du:dateUtc="2025-03-21T06:14:00Z">
                  <w:rPr>
                    <w:del w:id="1022" w:author="LUISA CRISTINA VILLANUEVA DIAZ" w:date="2025-03-18T11:25:00Z" w16du:dateUtc="2025-03-18T17:25:00Z"/>
                    <w:rFonts w:asciiTheme="minorHAnsi" w:hAnsiTheme="minorHAnsi" w:cstheme="minorHAnsi"/>
                    <w:lang w:val="es-MX"/>
                  </w:rPr>
                </w:rPrChange>
              </w:rPr>
            </w:pPr>
          </w:p>
          <w:p w14:paraId="3BE10BAD" w14:textId="25FB2101" w:rsidR="00BC3632" w:rsidRPr="00123EA7" w:rsidDel="006F4588" w:rsidRDefault="00406B4F">
            <w:pPr>
              <w:rPr>
                <w:del w:id="1023" w:author="LUISA CRISTINA VILLANUEVA DIAZ" w:date="2025-03-18T11:25:00Z" w16du:dateUtc="2025-03-18T17:25:00Z"/>
                <w:rFonts w:ascii="Times New Roman" w:hAnsi="Times New Roman"/>
                <w:color w:val="8064A2" w:themeColor="accent4"/>
                <w:lang w:val="es-MX"/>
                <w:rPrChange w:id="1024" w:author="JAQUELINE GONGORA TUN" w:date="2025-03-21T00:14:00Z" w16du:dateUtc="2025-03-21T06:14:00Z">
                  <w:rPr>
                    <w:del w:id="1025" w:author="LUISA CRISTINA VILLANUEVA DIAZ" w:date="2025-03-18T11:25:00Z" w16du:dateUtc="2025-03-18T17:25:00Z"/>
                    <w:rFonts w:asciiTheme="minorHAnsi" w:hAnsiTheme="minorHAnsi" w:cstheme="minorHAnsi"/>
                    <w:color w:val="8064A2" w:themeColor="accent4"/>
                    <w:lang w:val="es-MX"/>
                  </w:rPr>
                </w:rPrChange>
              </w:rPr>
            </w:pPr>
            <w:del w:id="1026" w:author="LUISA CRISTINA VILLANUEVA DIAZ" w:date="2025-03-18T11:25:00Z" w16du:dateUtc="2025-03-18T17:25:00Z">
              <w:r w:rsidRPr="00123EA7" w:rsidDel="006F4588">
                <w:rPr>
                  <w:rFonts w:ascii="Times New Roman" w:hAnsi="Times New Roman"/>
                  <w:color w:val="8064A2" w:themeColor="accent4"/>
                  <w:lang w:val="es-MX"/>
                  <w:rPrChange w:id="1027" w:author="JAQUELINE GONGORA TUN" w:date="2025-03-21T00:14:00Z" w16du:dateUtc="2025-03-21T06:14:00Z">
                    <w:rPr>
                      <w:rFonts w:asciiTheme="minorHAnsi" w:hAnsiTheme="minorHAnsi" w:cstheme="minorHAnsi"/>
                      <w:color w:val="8064A2" w:themeColor="accent4"/>
                      <w:lang w:val="es-MX"/>
                    </w:rPr>
                  </w:rPrChange>
                </w:rPr>
                <w:delText xml:space="preserve">[Referencias y bibliografía de </w:delText>
              </w:r>
              <w:r w:rsidR="00BC3632" w:rsidRPr="00123EA7" w:rsidDel="006F4588">
                <w:rPr>
                  <w:rFonts w:ascii="Times New Roman" w:hAnsi="Times New Roman"/>
                  <w:color w:val="8064A2" w:themeColor="accent4"/>
                  <w:lang w:val="es-MX"/>
                  <w:rPrChange w:id="1028" w:author="JAQUELINE GONGORA TUN" w:date="2025-03-21T00:14:00Z" w16du:dateUtc="2025-03-21T06:14:00Z">
                    <w:rPr>
                      <w:rFonts w:asciiTheme="minorHAnsi" w:hAnsiTheme="minorHAnsi" w:cstheme="minorHAnsi"/>
                      <w:color w:val="8064A2" w:themeColor="accent4"/>
                      <w:lang w:val="es-MX"/>
                    </w:rPr>
                  </w:rPrChange>
                </w:rPr>
                <w:delText>artículos relacionados con el desarrollo de la aplicación. Se recomienda utilizar el formato IEEE:</w:delText>
              </w:r>
            </w:del>
          </w:p>
          <w:p w14:paraId="4389BE1E" w14:textId="2E2DF590" w:rsidR="00BC3632" w:rsidRPr="00123EA7" w:rsidDel="006F4588" w:rsidRDefault="00BC3632">
            <w:pPr>
              <w:rPr>
                <w:del w:id="1029" w:author="LUISA CRISTINA VILLANUEVA DIAZ" w:date="2025-03-18T11:25:00Z" w16du:dateUtc="2025-03-18T17:25:00Z"/>
                <w:rFonts w:ascii="Times New Roman" w:hAnsi="Times New Roman"/>
                <w:color w:val="8064A2" w:themeColor="accent4"/>
                <w:lang w:val="es-MX"/>
                <w:rPrChange w:id="1030" w:author="JAQUELINE GONGORA TUN" w:date="2025-03-21T00:14:00Z" w16du:dateUtc="2025-03-21T06:14:00Z">
                  <w:rPr>
                    <w:del w:id="1031" w:author="LUISA CRISTINA VILLANUEVA DIAZ" w:date="2025-03-18T11:25:00Z" w16du:dateUtc="2025-03-18T17:25:00Z"/>
                    <w:rFonts w:asciiTheme="minorHAnsi" w:hAnsiTheme="minorHAnsi" w:cstheme="minorHAnsi"/>
                    <w:color w:val="8064A2" w:themeColor="accent4"/>
                    <w:lang w:val="es-MX"/>
                  </w:rPr>
                </w:rPrChange>
              </w:rPr>
            </w:pPr>
          </w:p>
          <w:p w14:paraId="0693721B" w14:textId="3D521565" w:rsidR="004871AC" w:rsidRPr="00123EA7" w:rsidRDefault="00BC3632" w:rsidP="00406B4F">
            <w:pPr>
              <w:rPr>
                <w:ins w:id="1032" w:author="LUISA CRISTINA VILLANUEVA DIAZ" w:date="2025-03-18T11:17:00Z" w16du:dateUtc="2025-03-18T17:17:00Z"/>
                <w:rFonts w:ascii="Times New Roman" w:hAnsi="Times New Roman"/>
                <w:iCs/>
                <w:color w:val="8064A2" w:themeColor="accent4"/>
                <w:lang w:val="es-MX"/>
                <w:rPrChange w:id="1033" w:author="JAQUELINE GONGORA TUN" w:date="2025-03-21T00:14:00Z" w16du:dateUtc="2025-03-21T06:14:00Z">
                  <w:rPr>
                    <w:ins w:id="1034" w:author="LUISA CRISTINA VILLANUEVA DIAZ" w:date="2025-03-18T11:17:00Z" w16du:dateUtc="2025-03-18T17:17:00Z"/>
                    <w:rFonts w:asciiTheme="minorHAnsi" w:hAnsiTheme="minorHAnsi" w:cstheme="minorHAnsi"/>
                    <w:iCs/>
                    <w:lang w:val="es-MX"/>
                  </w:rPr>
                </w:rPrChange>
              </w:rPr>
            </w:pPr>
            <w:del w:id="1035" w:author="LUISA CRISTINA VILLANUEVA DIAZ" w:date="2025-03-18T11:25:00Z" w16du:dateUtc="2025-03-18T17:25:00Z">
              <w:r w:rsidRPr="00123EA7" w:rsidDel="006F4588">
                <w:rPr>
                  <w:rStyle w:val="CitaHTML"/>
                  <w:rFonts w:ascii="Times New Roman" w:hAnsi="Times New Roman"/>
                  <w:i w:val="0"/>
                  <w:color w:val="8064A2" w:themeColor="accent4"/>
                  <w:lang w:val="es-MX"/>
                  <w:rPrChange w:id="1036" w:author="JAQUELINE GONGORA TUN" w:date="2025-03-21T00:14:00Z" w16du:dateUtc="2025-03-21T06:14:00Z">
                    <w:rPr>
                      <w:rStyle w:val="CitaHTML"/>
                      <w:rFonts w:asciiTheme="minorHAnsi" w:hAnsiTheme="minorHAnsi" w:cstheme="minorHAnsi"/>
                      <w:i w:val="0"/>
                      <w:color w:val="8064A2" w:themeColor="accent4"/>
                      <w:lang w:val="es-MX"/>
                    </w:rPr>
                  </w:rPrChange>
                </w:rPr>
                <w:delText>www-elec.inaoep.mx/~rogerio/</w:delText>
              </w:r>
              <w:r w:rsidRPr="00123EA7" w:rsidDel="006F4588">
                <w:rPr>
                  <w:rStyle w:val="CitaHTML"/>
                  <w:rFonts w:ascii="Times New Roman" w:hAnsi="Times New Roman"/>
                  <w:bCs/>
                  <w:i w:val="0"/>
                  <w:color w:val="8064A2" w:themeColor="accent4"/>
                  <w:lang w:val="es-MX"/>
                  <w:rPrChange w:id="1037" w:author="JAQUELINE GONGORA TUN" w:date="2025-03-21T00:14:00Z" w16du:dateUtc="2025-03-21T06:14:00Z">
                    <w:rPr>
                      <w:rStyle w:val="CitaHTML"/>
                      <w:rFonts w:asciiTheme="minorHAnsi" w:hAnsiTheme="minorHAnsi" w:cstheme="minorHAnsi"/>
                      <w:bCs/>
                      <w:i w:val="0"/>
                      <w:color w:val="8064A2" w:themeColor="accent4"/>
                      <w:lang w:val="es-MX"/>
                    </w:rPr>
                  </w:rPrChange>
                </w:rPr>
                <w:delText>IEEE</w:delText>
              </w:r>
              <w:r w:rsidRPr="00123EA7" w:rsidDel="006F4588">
                <w:rPr>
                  <w:rStyle w:val="CitaHTML"/>
                  <w:rFonts w:ascii="Times New Roman" w:hAnsi="Times New Roman"/>
                  <w:i w:val="0"/>
                  <w:color w:val="8064A2" w:themeColor="accent4"/>
                  <w:lang w:val="es-MX"/>
                  <w:rPrChange w:id="1038" w:author="JAQUELINE GONGORA TUN" w:date="2025-03-21T00:14:00Z" w16du:dateUtc="2025-03-21T06:14:00Z">
                    <w:rPr>
                      <w:rStyle w:val="CitaHTML"/>
                      <w:rFonts w:asciiTheme="minorHAnsi" w:hAnsiTheme="minorHAnsi" w:cstheme="minorHAnsi"/>
                      <w:i w:val="0"/>
                      <w:color w:val="8064A2" w:themeColor="accent4"/>
                      <w:lang w:val="es-MX"/>
                    </w:rPr>
                  </w:rPrChange>
                </w:rPr>
                <w:delText>%20</w:delText>
              </w:r>
              <w:r w:rsidRPr="00123EA7" w:rsidDel="006F4588">
                <w:rPr>
                  <w:rStyle w:val="CitaHTML"/>
                  <w:rFonts w:ascii="Times New Roman" w:hAnsi="Times New Roman"/>
                  <w:bCs/>
                  <w:i w:val="0"/>
                  <w:color w:val="8064A2" w:themeColor="accent4"/>
                  <w:lang w:val="es-MX"/>
                  <w:rPrChange w:id="1039" w:author="JAQUELINE GONGORA TUN" w:date="2025-03-21T00:14:00Z" w16du:dateUtc="2025-03-21T06:14:00Z">
                    <w:rPr>
                      <w:rStyle w:val="CitaHTML"/>
                      <w:rFonts w:asciiTheme="minorHAnsi" w:hAnsiTheme="minorHAnsi" w:cstheme="minorHAnsi"/>
                      <w:bCs/>
                      <w:i w:val="0"/>
                      <w:color w:val="8064A2" w:themeColor="accent4"/>
                      <w:lang w:val="es-MX"/>
                    </w:rPr>
                  </w:rPrChange>
                </w:rPr>
                <w:delText>Bibliografia</w:delText>
              </w:r>
              <w:r w:rsidRPr="00123EA7" w:rsidDel="006F4588">
                <w:rPr>
                  <w:rStyle w:val="CitaHTML"/>
                  <w:rFonts w:ascii="Times New Roman" w:hAnsi="Times New Roman"/>
                  <w:i w:val="0"/>
                  <w:color w:val="8064A2" w:themeColor="accent4"/>
                  <w:lang w:val="es-MX"/>
                  <w:rPrChange w:id="1040" w:author="JAQUELINE GONGORA TUN" w:date="2025-03-21T00:14:00Z" w16du:dateUtc="2025-03-21T06:14:00Z">
                    <w:rPr>
                      <w:rStyle w:val="CitaHTML"/>
                      <w:rFonts w:asciiTheme="minorHAnsi" w:hAnsiTheme="minorHAnsi" w:cstheme="minorHAnsi"/>
                      <w:i w:val="0"/>
                      <w:color w:val="8064A2" w:themeColor="accent4"/>
                      <w:lang w:val="es-MX"/>
                    </w:rPr>
                  </w:rPrChange>
                </w:rPr>
                <w:delText>.doc</w:delText>
              </w:r>
            </w:del>
            <w:ins w:id="1041" w:author="LUISA CRISTINA VILLANUEVA DIAZ" w:date="2025-03-18T11:17:00Z">
              <w:r w:rsidR="004871AC" w:rsidRPr="00123EA7">
                <w:rPr>
                  <w:rFonts w:ascii="Times New Roman" w:hAnsi="Times New Roman"/>
                  <w:b/>
                  <w:bCs/>
                  <w:iCs/>
                  <w:lang w:val="es-MX"/>
                  <w:rPrChange w:id="1042" w:author="JAQUELINE GONGORA TUN" w:date="2025-03-21T00:14:00Z" w16du:dateUtc="2025-03-21T06:14:00Z">
                    <w:rPr>
                      <w:rFonts w:asciiTheme="minorHAnsi" w:hAnsiTheme="minorHAnsi" w:cstheme="minorHAnsi"/>
                      <w:b/>
                      <w:bCs/>
                      <w:iCs/>
                    </w:rPr>
                  </w:rPrChange>
                </w:rPr>
                <w:t>Asociación entre calidad de atención y el nivel de saturación del servicio de urgencias de un hospital de Hidalgo, México</w:t>
              </w:r>
            </w:ins>
          </w:p>
          <w:p w14:paraId="2CA15382" w14:textId="77777777" w:rsidR="004871AC" w:rsidRPr="00123EA7" w:rsidRDefault="004871AC" w:rsidP="00406B4F">
            <w:pPr>
              <w:rPr>
                <w:ins w:id="1043" w:author="LUISA CRISTINA VILLANUEVA DIAZ" w:date="2025-03-18T11:17:00Z" w16du:dateUtc="2025-03-18T17:17:00Z"/>
                <w:rFonts w:ascii="Times New Roman" w:hAnsi="Times New Roman"/>
                <w:iCs/>
                <w:lang w:val="es-MX"/>
                <w:rPrChange w:id="1044" w:author="JAQUELINE GONGORA TUN" w:date="2025-03-21T00:14:00Z" w16du:dateUtc="2025-03-21T06:14:00Z">
                  <w:rPr>
                    <w:ins w:id="1045" w:author="LUISA CRISTINA VILLANUEVA DIAZ" w:date="2025-03-18T11:17:00Z" w16du:dateUtc="2025-03-18T17:17:00Z"/>
                    <w:rFonts w:asciiTheme="minorHAnsi" w:hAnsiTheme="minorHAnsi" w:cstheme="minorHAnsi"/>
                    <w:iCs/>
                    <w:lang w:val="es-MX"/>
                  </w:rPr>
                </w:rPrChange>
              </w:rPr>
            </w:pPr>
          </w:p>
          <w:p w14:paraId="57B9F759" w14:textId="75360482" w:rsidR="00206847" w:rsidRPr="00123EA7" w:rsidRDefault="001B71F7" w:rsidP="00406B4F">
            <w:pPr>
              <w:rPr>
                <w:ins w:id="1046" w:author="LUISA CRISTINA VILLANUEVA DIAZ" w:date="2025-03-18T11:16:00Z" w16du:dateUtc="2025-03-18T17:16:00Z"/>
                <w:rFonts w:ascii="Times New Roman" w:hAnsi="Times New Roman"/>
                <w:iCs/>
                <w:lang w:val="es-MX"/>
                <w:rPrChange w:id="1047" w:author="JAQUELINE GONGORA TUN" w:date="2025-03-21T00:14:00Z" w16du:dateUtc="2025-03-21T06:14:00Z">
                  <w:rPr>
                    <w:ins w:id="1048" w:author="LUISA CRISTINA VILLANUEVA DIAZ" w:date="2025-03-18T11:16:00Z" w16du:dateUtc="2025-03-18T17:16:00Z"/>
                    <w:rFonts w:asciiTheme="minorHAnsi" w:hAnsiTheme="minorHAnsi" w:cstheme="minorHAnsi"/>
                    <w:iCs/>
                  </w:rPr>
                </w:rPrChange>
              </w:rPr>
            </w:pPr>
            <w:ins w:id="1049" w:author="LUISA CRISTINA VILLANUEVA DIAZ" w:date="2025-03-18T11:38:00Z" w16du:dateUtc="2025-03-18T17:38:00Z">
              <w:r w:rsidRPr="00123EA7">
                <w:rPr>
                  <w:rFonts w:ascii="Times New Roman" w:hAnsi="Times New Roman"/>
                  <w:iCs/>
                  <w:lang w:val="es-MX"/>
                  <w:rPrChange w:id="1050" w:author="JAQUELINE GONGORA TUN" w:date="2025-03-21T00:14:00Z" w16du:dateUtc="2025-03-21T06:14:00Z">
                    <w:rPr>
                      <w:rFonts w:asciiTheme="minorHAnsi" w:hAnsiTheme="minorHAnsi" w:cstheme="minorHAnsi"/>
                      <w:iCs/>
                      <w:lang w:val="es-MX"/>
                    </w:rPr>
                  </w:rPrChange>
                </w:rPr>
                <w:t>R. G. Islas Cerón</w:t>
              </w:r>
            </w:ins>
            <w:ins w:id="1051" w:author="LUISA CRISTINA VILLANUEVA DIAZ" w:date="2025-03-18T11:36:00Z">
              <w:r w:rsidR="00B5207E" w:rsidRPr="00123EA7">
                <w:rPr>
                  <w:rFonts w:ascii="Times New Roman" w:hAnsi="Times New Roman"/>
                  <w:iCs/>
                  <w:lang w:val="es-MX"/>
                  <w:rPrChange w:id="1052" w:author="JAQUELINE GONGORA TUN" w:date="2025-03-21T00:14:00Z" w16du:dateUtc="2025-03-21T06:14:00Z">
                    <w:rPr>
                      <w:rFonts w:asciiTheme="minorHAnsi" w:hAnsiTheme="minorHAnsi" w:cstheme="minorHAnsi"/>
                      <w:iCs/>
                      <w:lang w:val="es-MX"/>
                    </w:rPr>
                  </w:rPrChange>
                </w:rPr>
                <w:t xml:space="preserve">, </w:t>
              </w:r>
            </w:ins>
            <w:ins w:id="1053" w:author="LUISA CRISTINA VILLANUEVA DIAZ" w:date="2025-03-18T11:38:00Z" w16du:dateUtc="2025-03-18T17:38:00Z">
              <w:r w:rsidRPr="00123EA7">
                <w:rPr>
                  <w:rFonts w:ascii="Times New Roman" w:hAnsi="Times New Roman"/>
                  <w:iCs/>
                  <w:lang w:val="es-MX"/>
                  <w:rPrChange w:id="1054" w:author="JAQUELINE GONGORA TUN" w:date="2025-03-21T00:14:00Z" w16du:dateUtc="2025-03-21T06:14:00Z">
                    <w:rPr>
                      <w:rFonts w:asciiTheme="minorHAnsi" w:hAnsiTheme="minorHAnsi" w:cstheme="minorHAnsi"/>
                      <w:iCs/>
                      <w:lang w:val="es-MX"/>
                    </w:rPr>
                  </w:rPrChange>
                </w:rPr>
                <w:t xml:space="preserve">A. I. </w:t>
              </w:r>
            </w:ins>
            <w:ins w:id="1055" w:author="LUISA CRISTINA VILLANUEVA DIAZ" w:date="2025-03-18T11:36:00Z">
              <w:r w:rsidR="00B5207E" w:rsidRPr="00123EA7">
                <w:rPr>
                  <w:rFonts w:ascii="Times New Roman" w:hAnsi="Times New Roman"/>
                  <w:iCs/>
                  <w:lang w:val="es-MX"/>
                  <w:rPrChange w:id="1056" w:author="JAQUELINE GONGORA TUN" w:date="2025-03-21T00:14:00Z" w16du:dateUtc="2025-03-21T06:14:00Z">
                    <w:rPr>
                      <w:rFonts w:asciiTheme="minorHAnsi" w:hAnsiTheme="minorHAnsi" w:cstheme="minorHAnsi"/>
                      <w:iCs/>
                      <w:lang w:val="es-MX"/>
                    </w:rPr>
                  </w:rPrChange>
                </w:rPr>
                <w:t>V</w:t>
              </w:r>
            </w:ins>
            <w:ins w:id="1057" w:author="LUISA CRISTINA VILLANUEVA DIAZ" w:date="2025-03-18T11:38:00Z" w16du:dateUtc="2025-03-18T17:38:00Z">
              <w:r w:rsidRPr="00123EA7">
                <w:rPr>
                  <w:rFonts w:ascii="Times New Roman" w:hAnsi="Times New Roman"/>
                  <w:iCs/>
                  <w:lang w:val="es-MX"/>
                  <w:rPrChange w:id="1058" w:author="JAQUELINE GONGORA TUN" w:date="2025-03-21T00:14:00Z" w16du:dateUtc="2025-03-21T06:14:00Z">
                    <w:rPr>
                      <w:rFonts w:asciiTheme="minorHAnsi" w:hAnsiTheme="minorHAnsi" w:cstheme="minorHAnsi"/>
                      <w:iCs/>
                      <w:lang w:val="es-MX"/>
                    </w:rPr>
                  </w:rPrChange>
                </w:rPr>
                <w:t xml:space="preserve">alencia </w:t>
              </w:r>
            </w:ins>
            <w:ins w:id="1059" w:author="LUISA CRISTINA VILLANUEVA DIAZ" w:date="2025-03-18T11:36:00Z">
              <w:r w:rsidR="00B5207E" w:rsidRPr="00123EA7">
                <w:rPr>
                  <w:rFonts w:ascii="Times New Roman" w:hAnsi="Times New Roman"/>
                  <w:iCs/>
                  <w:lang w:val="es-MX"/>
                  <w:rPrChange w:id="1060" w:author="JAQUELINE GONGORA TUN" w:date="2025-03-21T00:14:00Z" w16du:dateUtc="2025-03-21T06:14:00Z">
                    <w:rPr>
                      <w:rFonts w:asciiTheme="minorHAnsi" w:hAnsiTheme="minorHAnsi" w:cstheme="minorHAnsi"/>
                      <w:iCs/>
                      <w:lang w:val="es-MX"/>
                    </w:rPr>
                  </w:rPrChange>
                </w:rPr>
                <w:t>O</w:t>
              </w:r>
            </w:ins>
            <w:ins w:id="1061" w:author="LUISA CRISTINA VILLANUEVA DIAZ" w:date="2025-03-18T11:38:00Z" w16du:dateUtc="2025-03-18T17:38:00Z">
              <w:r w:rsidRPr="00123EA7">
                <w:rPr>
                  <w:rFonts w:ascii="Times New Roman" w:hAnsi="Times New Roman"/>
                  <w:iCs/>
                  <w:lang w:val="es-MX"/>
                  <w:rPrChange w:id="1062" w:author="JAQUELINE GONGORA TUN" w:date="2025-03-21T00:14:00Z" w16du:dateUtc="2025-03-21T06:14:00Z">
                    <w:rPr>
                      <w:rFonts w:asciiTheme="minorHAnsi" w:hAnsiTheme="minorHAnsi" w:cstheme="minorHAnsi"/>
                      <w:iCs/>
                      <w:lang w:val="es-MX"/>
                    </w:rPr>
                  </w:rPrChange>
                </w:rPr>
                <w:t>rtiz</w:t>
              </w:r>
            </w:ins>
            <w:ins w:id="1063" w:author="LUISA CRISTINA VILLANUEVA DIAZ" w:date="2025-03-18T11:36:00Z">
              <w:r w:rsidR="00B5207E" w:rsidRPr="00123EA7">
                <w:rPr>
                  <w:rFonts w:ascii="Times New Roman" w:hAnsi="Times New Roman"/>
                  <w:iCs/>
                  <w:lang w:val="es-MX"/>
                  <w:rPrChange w:id="1064" w:author="JAQUELINE GONGORA TUN" w:date="2025-03-21T00:14:00Z" w16du:dateUtc="2025-03-21T06:14:00Z">
                    <w:rPr>
                      <w:rFonts w:asciiTheme="minorHAnsi" w:hAnsiTheme="minorHAnsi" w:cstheme="minorHAnsi"/>
                      <w:iCs/>
                      <w:lang w:val="es-MX"/>
                    </w:rPr>
                  </w:rPrChange>
                </w:rPr>
                <w:t xml:space="preserve">, </w:t>
              </w:r>
            </w:ins>
            <w:ins w:id="1065" w:author="LUISA CRISTINA VILLANUEVA DIAZ" w:date="2025-03-18T11:38:00Z" w16du:dateUtc="2025-03-18T17:38:00Z">
              <w:r w:rsidRPr="00123EA7">
                <w:rPr>
                  <w:rFonts w:ascii="Times New Roman" w:hAnsi="Times New Roman"/>
                  <w:iCs/>
                  <w:lang w:val="es-MX"/>
                  <w:rPrChange w:id="1066" w:author="JAQUELINE GONGORA TUN" w:date="2025-03-21T00:14:00Z" w16du:dateUtc="2025-03-21T06:14:00Z">
                    <w:rPr>
                      <w:rFonts w:asciiTheme="minorHAnsi" w:hAnsiTheme="minorHAnsi" w:cstheme="minorHAnsi"/>
                      <w:iCs/>
                      <w:lang w:val="es-MX"/>
                    </w:rPr>
                  </w:rPrChange>
                </w:rPr>
                <w:t xml:space="preserve">E. </w:t>
              </w:r>
            </w:ins>
            <w:ins w:id="1067" w:author="LUISA CRISTINA VILLANUEVA DIAZ" w:date="2025-03-18T11:36:00Z">
              <w:r w:rsidR="00B5207E" w:rsidRPr="00123EA7">
                <w:rPr>
                  <w:rFonts w:ascii="Times New Roman" w:hAnsi="Times New Roman"/>
                  <w:iCs/>
                  <w:lang w:val="es-MX"/>
                  <w:rPrChange w:id="1068" w:author="JAQUELINE GONGORA TUN" w:date="2025-03-21T00:14:00Z" w16du:dateUtc="2025-03-21T06:14:00Z">
                    <w:rPr>
                      <w:rFonts w:asciiTheme="minorHAnsi" w:hAnsiTheme="minorHAnsi" w:cstheme="minorHAnsi"/>
                      <w:iCs/>
                      <w:lang w:val="es-MX"/>
                    </w:rPr>
                  </w:rPrChange>
                </w:rPr>
                <w:t>B</w:t>
              </w:r>
            </w:ins>
            <w:ins w:id="1069" w:author="LUISA CRISTINA VILLANUEVA DIAZ" w:date="2025-03-18T11:39:00Z" w16du:dateUtc="2025-03-18T17:39:00Z">
              <w:r w:rsidRPr="00123EA7">
                <w:rPr>
                  <w:rFonts w:ascii="Times New Roman" w:hAnsi="Times New Roman"/>
                  <w:iCs/>
                  <w:lang w:val="es-MX"/>
                  <w:rPrChange w:id="1070" w:author="JAQUELINE GONGORA TUN" w:date="2025-03-21T00:14:00Z" w16du:dateUtc="2025-03-21T06:14:00Z">
                    <w:rPr>
                      <w:rFonts w:asciiTheme="minorHAnsi" w:hAnsiTheme="minorHAnsi" w:cstheme="minorHAnsi"/>
                      <w:iCs/>
                      <w:lang w:val="es-MX"/>
                    </w:rPr>
                  </w:rPrChange>
                </w:rPr>
                <w:t>ustos Vázquez</w:t>
              </w:r>
            </w:ins>
            <w:ins w:id="1071" w:author="LUISA CRISTINA VILLANUEVA DIAZ" w:date="2025-03-18T11:36:00Z">
              <w:r w:rsidR="00B5207E" w:rsidRPr="00123EA7">
                <w:rPr>
                  <w:rFonts w:ascii="Times New Roman" w:hAnsi="Times New Roman"/>
                  <w:iCs/>
                  <w:lang w:val="es-MX"/>
                  <w:rPrChange w:id="1072" w:author="JAQUELINE GONGORA TUN" w:date="2025-03-21T00:14:00Z" w16du:dateUtc="2025-03-21T06:14:00Z">
                    <w:rPr>
                      <w:rFonts w:asciiTheme="minorHAnsi" w:hAnsiTheme="minorHAnsi" w:cstheme="minorHAnsi"/>
                      <w:iCs/>
                      <w:lang w:val="es-MX"/>
                    </w:rPr>
                  </w:rPrChange>
                </w:rPr>
                <w:t xml:space="preserve">, </w:t>
              </w:r>
            </w:ins>
            <w:ins w:id="1073" w:author="LUISA CRISTINA VILLANUEVA DIAZ" w:date="2025-03-18T11:39:00Z" w16du:dateUtc="2025-03-18T17:39:00Z">
              <w:r w:rsidRPr="00123EA7">
                <w:rPr>
                  <w:rFonts w:ascii="Times New Roman" w:hAnsi="Times New Roman"/>
                  <w:iCs/>
                  <w:lang w:val="es-MX"/>
                  <w:rPrChange w:id="1074" w:author="JAQUELINE GONGORA TUN" w:date="2025-03-21T00:14:00Z" w16du:dateUtc="2025-03-21T06:14:00Z">
                    <w:rPr>
                      <w:rFonts w:asciiTheme="minorHAnsi" w:hAnsiTheme="minorHAnsi" w:cstheme="minorHAnsi"/>
                      <w:iCs/>
                      <w:lang w:val="es-MX"/>
                    </w:rPr>
                  </w:rPrChange>
                </w:rPr>
                <w:t xml:space="preserve">J. C. </w:t>
              </w:r>
            </w:ins>
            <w:ins w:id="1075" w:author="LUISA CRISTINA VILLANUEVA DIAZ" w:date="2025-03-18T11:39:00Z">
              <w:r w:rsidRPr="00123EA7">
                <w:rPr>
                  <w:rFonts w:ascii="Times New Roman" w:hAnsi="Times New Roman"/>
                  <w:iCs/>
                  <w:lang w:val="es-MX"/>
                  <w:rPrChange w:id="1076" w:author="JAQUELINE GONGORA TUN" w:date="2025-03-21T00:14:00Z" w16du:dateUtc="2025-03-21T06:14:00Z">
                    <w:rPr>
                      <w:rFonts w:asciiTheme="minorHAnsi" w:hAnsiTheme="minorHAnsi" w:cstheme="minorHAnsi"/>
                      <w:iCs/>
                    </w:rPr>
                  </w:rPrChange>
                </w:rPr>
                <w:t xml:space="preserve">Ruvalcaba Ledezma, &amp; </w:t>
              </w:r>
            </w:ins>
            <w:ins w:id="1077" w:author="LUISA CRISTINA VILLANUEVA DIAZ" w:date="2025-03-18T11:39:00Z" w16du:dateUtc="2025-03-18T17:39:00Z">
              <w:r w:rsidRPr="00123EA7">
                <w:rPr>
                  <w:rFonts w:ascii="Times New Roman" w:hAnsi="Times New Roman"/>
                  <w:iCs/>
                  <w:lang w:val="es-MX"/>
                  <w:rPrChange w:id="1078" w:author="JAQUELINE GONGORA TUN" w:date="2025-03-21T00:14:00Z" w16du:dateUtc="2025-03-21T06:14:00Z">
                    <w:rPr>
                      <w:rFonts w:asciiTheme="minorHAnsi" w:hAnsiTheme="minorHAnsi" w:cstheme="minorHAnsi"/>
                      <w:iCs/>
                      <w:lang w:val="es-MX"/>
                    </w:rPr>
                  </w:rPrChange>
                </w:rPr>
                <w:t xml:space="preserve">J. </w:t>
              </w:r>
            </w:ins>
            <w:ins w:id="1079" w:author="LUISA CRISTINA VILLANUEVA DIAZ" w:date="2025-03-18T11:39:00Z">
              <w:r w:rsidRPr="00123EA7">
                <w:rPr>
                  <w:rFonts w:ascii="Times New Roman" w:hAnsi="Times New Roman"/>
                  <w:iCs/>
                  <w:lang w:val="es-MX"/>
                  <w:rPrChange w:id="1080" w:author="JAQUELINE GONGORA TUN" w:date="2025-03-21T00:14:00Z" w16du:dateUtc="2025-03-21T06:14:00Z">
                    <w:rPr>
                      <w:rFonts w:asciiTheme="minorHAnsi" w:hAnsiTheme="minorHAnsi" w:cstheme="minorHAnsi"/>
                      <w:iCs/>
                    </w:rPr>
                  </w:rPrChange>
                </w:rPr>
                <w:t>Reynoso Vázquez</w:t>
              </w:r>
            </w:ins>
            <w:ins w:id="1081" w:author="LUISA CRISTINA VILLANUEVA DIAZ" w:date="2025-03-18T11:36:00Z">
              <w:r w:rsidR="00B5207E" w:rsidRPr="00123EA7">
                <w:rPr>
                  <w:rFonts w:ascii="Times New Roman" w:hAnsi="Times New Roman"/>
                  <w:iCs/>
                  <w:lang w:val="es-MX"/>
                  <w:rPrChange w:id="1082" w:author="JAQUELINE GONGORA TUN" w:date="2025-03-21T00:14:00Z" w16du:dateUtc="2025-03-21T06:14:00Z">
                    <w:rPr>
                      <w:rFonts w:asciiTheme="minorHAnsi" w:hAnsiTheme="minorHAnsi" w:cstheme="minorHAnsi"/>
                      <w:iCs/>
                      <w:lang w:val="es-MX"/>
                    </w:rPr>
                  </w:rPrChange>
                </w:rPr>
                <w:t xml:space="preserve">, «Asociación entre calidad de atención y el nivel de saturación del servicio de urgencias de un hospital de Hidalgo, México», </w:t>
              </w:r>
              <w:r w:rsidR="00B5207E" w:rsidRPr="00123EA7">
                <w:rPr>
                  <w:rFonts w:ascii="Times New Roman" w:hAnsi="Times New Roman"/>
                  <w:i/>
                  <w:iCs/>
                  <w:lang w:val="es-MX"/>
                  <w:rPrChange w:id="1083" w:author="JAQUELINE GONGORA TUN" w:date="2025-03-21T00:14:00Z" w16du:dateUtc="2025-03-21T06:14:00Z">
                    <w:rPr>
                      <w:rFonts w:asciiTheme="minorHAnsi" w:hAnsiTheme="minorHAnsi" w:cstheme="minorHAnsi"/>
                      <w:i/>
                      <w:iCs/>
                      <w:lang w:val="es-MX"/>
                    </w:rPr>
                  </w:rPrChange>
                </w:rPr>
                <w:t>scielo.isciii.es</w:t>
              </w:r>
              <w:r w:rsidR="00B5207E" w:rsidRPr="00123EA7">
                <w:rPr>
                  <w:rFonts w:ascii="Times New Roman" w:hAnsi="Times New Roman"/>
                  <w:iCs/>
                  <w:lang w:val="es-MX"/>
                  <w:rPrChange w:id="1084" w:author="JAQUELINE GONGORA TUN" w:date="2025-03-21T00:14:00Z" w16du:dateUtc="2025-03-21T06:14:00Z">
                    <w:rPr>
                      <w:rFonts w:asciiTheme="minorHAnsi" w:hAnsiTheme="minorHAnsi" w:cstheme="minorHAnsi"/>
                      <w:iCs/>
                      <w:lang w:val="es-MX"/>
                    </w:rPr>
                  </w:rPrChange>
                </w:rPr>
                <w:t xml:space="preserve">, </w:t>
              </w:r>
              <w:proofErr w:type="spellStart"/>
              <w:r w:rsidR="00B5207E" w:rsidRPr="00123EA7">
                <w:rPr>
                  <w:rFonts w:ascii="Times New Roman" w:hAnsi="Times New Roman"/>
                  <w:iCs/>
                  <w:lang w:val="es-MX"/>
                  <w:rPrChange w:id="1085" w:author="JAQUELINE GONGORA TUN" w:date="2025-03-21T00:14:00Z" w16du:dateUtc="2025-03-21T06:14:00Z">
                    <w:rPr>
                      <w:rFonts w:asciiTheme="minorHAnsi" w:hAnsiTheme="minorHAnsi" w:cstheme="minorHAnsi"/>
                      <w:iCs/>
                      <w:lang w:val="es-MX"/>
                    </w:rPr>
                  </w:rPrChange>
                </w:rPr>
                <w:t>doi</w:t>
              </w:r>
              <w:proofErr w:type="spellEnd"/>
              <w:r w:rsidR="00B5207E" w:rsidRPr="00123EA7">
                <w:rPr>
                  <w:rFonts w:ascii="Times New Roman" w:hAnsi="Times New Roman"/>
                  <w:iCs/>
                  <w:lang w:val="es-MX"/>
                  <w:rPrChange w:id="1086" w:author="JAQUELINE GONGORA TUN" w:date="2025-03-21T00:14:00Z" w16du:dateUtc="2025-03-21T06:14:00Z">
                    <w:rPr>
                      <w:rFonts w:asciiTheme="minorHAnsi" w:hAnsiTheme="minorHAnsi" w:cstheme="minorHAnsi"/>
                      <w:iCs/>
                      <w:lang w:val="es-MX"/>
                    </w:rPr>
                  </w:rPrChange>
                </w:rPr>
                <w:t>: 10.19230/jonnpr.3770.</w:t>
              </w:r>
            </w:ins>
            <w:ins w:id="1087" w:author="LUISA CRISTINA VILLANUEVA DIAZ" w:date="2025-03-18T11:50:00Z" w16du:dateUtc="2025-03-18T17:50:00Z">
              <w:r w:rsidR="00DE6629" w:rsidRPr="00123EA7">
                <w:rPr>
                  <w:rFonts w:ascii="Times New Roman" w:hAnsi="Times New Roman"/>
                  <w:iCs/>
                  <w:lang w:val="es-MX"/>
                  <w:rPrChange w:id="1088" w:author="JAQUELINE GONGORA TUN" w:date="2025-03-21T00:14:00Z" w16du:dateUtc="2025-03-21T06:14:00Z">
                    <w:rPr>
                      <w:rFonts w:asciiTheme="minorHAnsi" w:hAnsiTheme="minorHAnsi" w:cstheme="minorHAnsi"/>
                      <w:iCs/>
                      <w:lang w:val="es-MX"/>
                    </w:rPr>
                  </w:rPrChange>
                </w:rPr>
                <w:t xml:space="preserve"> 2020.</w:t>
              </w:r>
            </w:ins>
          </w:p>
          <w:p w14:paraId="3E02AA37" w14:textId="77777777" w:rsidR="004871AC" w:rsidRPr="00123EA7" w:rsidRDefault="004871AC" w:rsidP="00406B4F">
            <w:pPr>
              <w:rPr>
                <w:ins w:id="1089" w:author="LUISA CRISTINA VILLANUEVA DIAZ" w:date="2025-03-18T11:16:00Z" w16du:dateUtc="2025-03-18T17:16:00Z"/>
                <w:rFonts w:ascii="Times New Roman" w:hAnsi="Times New Roman"/>
                <w:iCs/>
                <w:lang w:val="es-MX"/>
                <w:rPrChange w:id="1090" w:author="JAQUELINE GONGORA TUN" w:date="2025-03-21T00:14:00Z" w16du:dateUtc="2025-03-21T06:14:00Z">
                  <w:rPr>
                    <w:ins w:id="1091" w:author="LUISA CRISTINA VILLANUEVA DIAZ" w:date="2025-03-18T11:16:00Z" w16du:dateUtc="2025-03-18T17:16:00Z"/>
                    <w:rFonts w:asciiTheme="minorHAnsi" w:hAnsiTheme="minorHAnsi" w:cstheme="minorHAnsi"/>
                    <w:iCs/>
                  </w:rPr>
                </w:rPrChange>
              </w:rPr>
            </w:pPr>
          </w:p>
          <w:p w14:paraId="1035E0F5" w14:textId="4456AEEA" w:rsidR="004871AC" w:rsidRPr="00123EA7" w:rsidRDefault="004871AC" w:rsidP="00406B4F">
            <w:pPr>
              <w:rPr>
                <w:ins w:id="1092" w:author="LUISA CRISTINA VILLANUEVA DIAZ" w:date="2025-03-18T11:24:00Z" w16du:dateUtc="2025-03-18T17:24:00Z"/>
                <w:rFonts w:ascii="Times New Roman" w:hAnsi="Times New Roman"/>
                <w:iCs/>
                <w:lang w:val="es-MX"/>
                <w:rPrChange w:id="1093" w:author="JAQUELINE GONGORA TUN" w:date="2025-03-21T00:14:00Z" w16du:dateUtc="2025-03-21T06:14:00Z">
                  <w:rPr>
                    <w:ins w:id="1094" w:author="LUISA CRISTINA VILLANUEVA DIAZ" w:date="2025-03-18T11:24:00Z" w16du:dateUtc="2025-03-18T17:24:00Z"/>
                    <w:rFonts w:asciiTheme="minorHAnsi" w:hAnsiTheme="minorHAnsi" w:cstheme="minorHAnsi"/>
                    <w:iCs/>
                    <w:lang w:val="es-MX"/>
                  </w:rPr>
                </w:rPrChange>
              </w:rPr>
            </w:pPr>
            <w:ins w:id="1095" w:author="LUISA CRISTINA VILLANUEVA DIAZ" w:date="2025-03-18T11:16:00Z">
              <w:r w:rsidRPr="00123EA7">
                <w:rPr>
                  <w:rFonts w:ascii="Times New Roman" w:hAnsi="Times New Roman"/>
                  <w:iCs/>
                  <w:lang w:val="es-MX"/>
                  <w:rPrChange w:id="1096" w:author="JAQUELINE GONGORA TUN" w:date="2025-03-21T00:14:00Z" w16du:dateUtc="2025-03-21T06:14:00Z">
                    <w:rPr>
                      <w:rFonts w:asciiTheme="minorHAnsi" w:hAnsiTheme="minorHAnsi" w:cstheme="minorHAnsi"/>
                      <w:iCs/>
                    </w:rPr>
                  </w:rPrChange>
                </w:rPr>
                <w:t>La calidad de atención en los servicios médicos en México representa el reflejo de un conjunto de acciones que el sistema de salud ha encaminado para equilibrar la oferta de dichos servicios con la demanda de los usuarios y conseguir elevar su grado de satisfacción.</w:t>
              </w:r>
            </w:ins>
          </w:p>
          <w:p w14:paraId="6ACE4830" w14:textId="77777777" w:rsidR="006F4588" w:rsidRPr="00123EA7" w:rsidRDefault="006F4588" w:rsidP="00406B4F">
            <w:pPr>
              <w:rPr>
                <w:ins w:id="1097" w:author="LUISA CRISTINA VILLANUEVA DIAZ" w:date="2025-03-18T11:24:00Z" w16du:dateUtc="2025-03-18T17:24:00Z"/>
                <w:rFonts w:ascii="Times New Roman" w:hAnsi="Times New Roman"/>
                <w:iCs/>
                <w:lang w:val="es-MX"/>
                <w:rPrChange w:id="1098" w:author="JAQUELINE GONGORA TUN" w:date="2025-03-21T00:14:00Z" w16du:dateUtc="2025-03-21T06:14:00Z">
                  <w:rPr>
                    <w:ins w:id="1099" w:author="LUISA CRISTINA VILLANUEVA DIAZ" w:date="2025-03-18T11:24:00Z" w16du:dateUtc="2025-03-18T17:24:00Z"/>
                    <w:rFonts w:asciiTheme="minorHAnsi" w:hAnsiTheme="minorHAnsi" w:cstheme="minorHAnsi"/>
                    <w:iCs/>
                    <w:lang w:val="es-MX"/>
                  </w:rPr>
                </w:rPrChange>
              </w:rPr>
            </w:pPr>
          </w:p>
          <w:p w14:paraId="72E45871" w14:textId="3E825FE3" w:rsidR="006F4588" w:rsidRPr="00123EA7" w:rsidRDefault="006F4588" w:rsidP="00406B4F">
            <w:pPr>
              <w:rPr>
                <w:ins w:id="1100" w:author="LUISA CRISTINA VILLANUEVA DIAZ" w:date="2025-03-18T11:17:00Z" w16du:dateUtc="2025-03-18T17:17:00Z"/>
                <w:rFonts w:ascii="Times New Roman" w:hAnsi="Times New Roman"/>
                <w:b/>
                <w:bCs/>
                <w:iCs/>
                <w:lang w:val="es-MX"/>
                <w:rPrChange w:id="1101" w:author="JAQUELINE GONGORA TUN" w:date="2025-03-21T00:14:00Z" w16du:dateUtc="2025-03-21T06:14:00Z">
                  <w:rPr>
                    <w:ins w:id="1102" w:author="LUISA CRISTINA VILLANUEVA DIAZ" w:date="2025-03-18T11:17:00Z" w16du:dateUtc="2025-03-18T17:17:00Z"/>
                    <w:rFonts w:asciiTheme="minorHAnsi" w:hAnsiTheme="minorHAnsi" w:cstheme="minorHAnsi"/>
                    <w:iCs/>
                    <w:lang w:val="es-MX"/>
                  </w:rPr>
                </w:rPrChange>
              </w:rPr>
            </w:pPr>
            <w:ins w:id="1103" w:author="LUISA CRISTINA VILLANUEVA DIAZ" w:date="2025-03-18T11:25:00Z" w16du:dateUtc="2025-03-18T17:25:00Z">
              <w:r w:rsidRPr="00123EA7">
                <w:rPr>
                  <w:rFonts w:ascii="Times New Roman" w:hAnsi="Times New Roman"/>
                  <w:b/>
                  <w:bCs/>
                  <w:iCs/>
                  <w:lang w:val="es-MX"/>
                  <w:rPrChange w:id="1104" w:author="JAQUELINE GONGORA TUN" w:date="2025-03-21T00:14:00Z" w16du:dateUtc="2025-03-21T06:14:00Z">
                    <w:rPr>
                      <w:rFonts w:asciiTheme="minorHAnsi" w:hAnsiTheme="minorHAnsi" w:cstheme="minorHAnsi"/>
                      <w:iCs/>
                      <w:lang w:val="es-MX"/>
                    </w:rPr>
                  </w:rPrChange>
                </w:rPr>
                <w:t>Programa Médico a Domicilio</w:t>
              </w:r>
            </w:ins>
          </w:p>
          <w:p w14:paraId="2CB05284" w14:textId="77777777" w:rsidR="004871AC" w:rsidRPr="00123EA7" w:rsidRDefault="004871AC" w:rsidP="00406B4F">
            <w:pPr>
              <w:rPr>
                <w:ins w:id="1105" w:author="LUISA CRISTINA VILLANUEVA DIAZ" w:date="2025-03-18T11:17:00Z" w16du:dateUtc="2025-03-18T17:17:00Z"/>
                <w:rFonts w:ascii="Times New Roman" w:hAnsi="Times New Roman"/>
                <w:iCs/>
                <w:lang w:val="es-MX"/>
                <w:rPrChange w:id="1106" w:author="JAQUELINE GONGORA TUN" w:date="2025-03-21T00:14:00Z" w16du:dateUtc="2025-03-21T06:14:00Z">
                  <w:rPr>
                    <w:ins w:id="1107" w:author="LUISA CRISTINA VILLANUEVA DIAZ" w:date="2025-03-18T11:17:00Z" w16du:dateUtc="2025-03-18T17:17:00Z"/>
                    <w:rFonts w:asciiTheme="minorHAnsi" w:hAnsiTheme="minorHAnsi" w:cstheme="minorHAnsi"/>
                    <w:iCs/>
                    <w:lang w:val="es-MX"/>
                  </w:rPr>
                </w:rPrChange>
              </w:rPr>
            </w:pPr>
          </w:p>
          <w:p w14:paraId="4FF6E0E1" w14:textId="77777777" w:rsidR="006F7625" w:rsidRPr="00123EA7" w:rsidRDefault="006F7625" w:rsidP="006F7625">
            <w:pPr>
              <w:rPr>
                <w:ins w:id="1108" w:author="LUISA CRISTINA VILLANUEVA DIAZ" w:date="2025-03-18T11:29:00Z"/>
                <w:rFonts w:ascii="Times New Roman" w:hAnsi="Times New Roman"/>
                <w:i/>
                <w:iCs/>
                <w:lang w:val="es-MX"/>
                <w:rPrChange w:id="1109" w:author="JAQUELINE GONGORA TUN" w:date="2025-03-21T00:14:00Z" w16du:dateUtc="2025-03-21T06:14:00Z">
                  <w:rPr>
                    <w:ins w:id="1110" w:author="LUISA CRISTINA VILLANUEVA DIAZ" w:date="2025-03-18T11:29:00Z"/>
                    <w:rFonts w:asciiTheme="minorHAnsi" w:hAnsiTheme="minorHAnsi" w:cstheme="minorHAnsi"/>
                    <w:i/>
                    <w:iCs/>
                    <w:lang w:val="es-MX"/>
                  </w:rPr>
                </w:rPrChange>
              </w:rPr>
            </w:pPr>
            <w:ins w:id="1111" w:author="LUISA CRISTINA VILLANUEVA DIAZ" w:date="2025-03-18T11:29:00Z">
              <w:r w:rsidRPr="00123EA7">
                <w:rPr>
                  <w:rFonts w:ascii="Times New Roman" w:hAnsi="Times New Roman"/>
                  <w:i/>
                  <w:iCs/>
                  <w:lang w:val="es-MX"/>
                  <w:rPrChange w:id="1112" w:author="JAQUELINE GONGORA TUN" w:date="2025-03-21T00:14:00Z" w16du:dateUtc="2025-03-21T06:14:00Z">
                    <w:rPr>
                      <w:rFonts w:asciiTheme="minorHAnsi" w:hAnsiTheme="minorHAnsi" w:cstheme="minorHAnsi"/>
                      <w:i/>
                      <w:iCs/>
                      <w:lang w:val="es-MX"/>
                    </w:rPr>
                  </w:rPrChange>
                </w:rPr>
                <w:t>«Programa Médico a Domicilio», Gobierno del Estado de Yucatán. https://www.yucatan.gob.mx/ciudadano/ver_programa.php?id=46</w:t>
              </w:r>
            </w:ins>
          </w:p>
          <w:p w14:paraId="30EF4D58" w14:textId="77777777" w:rsidR="004871AC" w:rsidRPr="00123EA7" w:rsidRDefault="004871AC" w:rsidP="00406B4F">
            <w:pPr>
              <w:rPr>
                <w:rStyle w:val="CitaHTML"/>
                <w:rFonts w:ascii="Times New Roman" w:hAnsi="Times New Roman"/>
                <w:i w:val="0"/>
                <w:lang w:val="es-MX"/>
                <w:rPrChange w:id="1113" w:author="JAQUELINE GONGORA TUN" w:date="2025-03-21T00:14:00Z" w16du:dateUtc="2025-03-21T06:14:00Z">
                  <w:rPr>
                    <w:rStyle w:val="CitaHTML"/>
                    <w:rFonts w:asciiTheme="minorHAnsi" w:hAnsiTheme="minorHAnsi" w:cstheme="minorHAnsi"/>
                    <w:i w:val="0"/>
                    <w:color w:val="8064A2" w:themeColor="accent4"/>
                    <w:lang w:val="es-MX"/>
                  </w:rPr>
                </w:rPrChange>
              </w:rPr>
            </w:pPr>
          </w:p>
          <w:p w14:paraId="2D8BA60A" w14:textId="6752AB5F" w:rsidR="006F4588" w:rsidRPr="00123EA7" w:rsidDel="006F4588" w:rsidRDefault="006F4588" w:rsidP="00406B4F">
            <w:pPr>
              <w:rPr>
                <w:del w:id="1114" w:author="LUISA CRISTINA VILLANUEVA DIAZ" w:date="2025-03-18T11:26:00Z" w16du:dateUtc="2025-03-18T17:26:00Z"/>
                <w:rFonts w:ascii="Times New Roman" w:hAnsi="Times New Roman"/>
                <w:iCs/>
                <w:lang w:val="es-MX"/>
                <w:rPrChange w:id="1115" w:author="JAQUELINE GONGORA TUN" w:date="2025-03-21T00:14:00Z" w16du:dateUtc="2025-03-21T06:14:00Z">
                  <w:rPr>
                    <w:del w:id="1116" w:author="LUISA CRISTINA VILLANUEVA DIAZ" w:date="2025-03-18T11:26:00Z" w16du:dateUtc="2025-03-18T17:26:00Z"/>
                    <w:rFonts w:asciiTheme="minorHAnsi" w:hAnsiTheme="minorHAnsi" w:cstheme="minorHAnsi"/>
                    <w:iCs/>
                    <w:lang w:val="es-MX"/>
                  </w:rPr>
                </w:rPrChange>
              </w:rPr>
            </w:pPr>
            <w:ins w:id="1117" w:author="LUISA CRISTINA VILLANUEVA DIAZ" w:date="2025-03-18T11:24:00Z">
              <w:r w:rsidRPr="00123EA7">
                <w:rPr>
                  <w:rFonts w:ascii="Times New Roman" w:hAnsi="Times New Roman"/>
                  <w:iCs/>
                  <w:lang w:val="es-MX"/>
                  <w:rPrChange w:id="1118" w:author="JAQUELINE GONGORA TUN" w:date="2025-03-21T00:14:00Z" w16du:dateUtc="2025-03-21T06:14:00Z">
                    <w:rPr>
                      <w:rFonts w:asciiTheme="minorHAnsi" w:hAnsiTheme="minorHAnsi" w:cstheme="minorHAnsi"/>
                      <w:i/>
                      <w:iCs/>
                      <w:color w:val="8064A2" w:themeColor="accent4"/>
                    </w:rPr>
                  </w:rPrChange>
                </w:rPr>
                <w:t>El programa Médico a Domicilio consiste en brindar consulta médica a domicilio a la población vulnerable, que presentan dificultades para desplazarse a un centro de salud para recibir atención médica derivado de alguna limitación física, social y/o mental, e incluye el servicio de consulta médica general, otorgada por el médico perteneciente a la brigada de salud, en el domicilio de los beneficiarios; tratamientos médicos; estudios médicos y pláticas de orientación, prevención y promoción a la salud.</w:t>
              </w:r>
            </w:ins>
          </w:p>
          <w:p w14:paraId="731194D0" w14:textId="77777777" w:rsidR="006F4588" w:rsidRPr="00123EA7" w:rsidRDefault="006F4588" w:rsidP="00406B4F">
            <w:pPr>
              <w:rPr>
                <w:ins w:id="1119" w:author="LUISA CRISTINA VILLANUEVA DIAZ" w:date="2025-03-18T11:26:00Z" w16du:dateUtc="2025-03-18T17:26:00Z"/>
                <w:rFonts w:ascii="Times New Roman" w:hAnsi="Times New Roman"/>
                <w:iCs/>
                <w:lang w:val="es-MX"/>
                <w:rPrChange w:id="1120" w:author="JAQUELINE GONGORA TUN" w:date="2025-03-21T00:14:00Z" w16du:dateUtc="2025-03-21T06:14:00Z">
                  <w:rPr>
                    <w:ins w:id="1121" w:author="LUISA CRISTINA VILLANUEVA DIAZ" w:date="2025-03-18T11:26:00Z" w16du:dateUtc="2025-03-18T17:26:00Z"/>
                    <w:rFonts w:asciiTheme="minorHAnsi" w:hAnsiTheme="minorHAnsi" w:cstheme="minorHAnsi"/>
                    <w:iCs/>
                    <w:lang w:val="es-MX"/>
                  </w:rPr>
                </w:rPrChange>
              </w:rPr>
            </w:pPr>
          </w:p>
          <w:p w14:paraId="0ECC3ED3" w14:textId="77777777" w:rsidR="006F4588" w:rsidRPr="00123EA7" w:rsidRDefault="006F4588" w:rsidP="00406B4F">
            <w:pPr>
              <w:rPr>
                <w:ins w:id="1122" w:author="LUISA CRISTINA VILLANUEVA DIAZ" w:date="2025-03-18T11:26:00Z" w16du:dateUtc="2025-03-18T17:26:00Z"/>
                <w:rFonts w:ascii="Times New Roman" w:hAnsi="Times New Roman"/>
                <w:iCs/>
                <w:lang w:val="es-MX"/>
                <w:rPrChange w:id="1123" w:author="JAQUELINE GONGORA TUN" w:date="2025-03-21T00:14:00Z" w16du:dateUtc="2025-03-21T06:14:00Z">
                  <w:rPr>
                    <w:ins w:id="1124" w:author="LUISA CRISTINA VILLANUEVA DIAZ" w:date="2025-03-18T11:26:00Z" w16du:dateUtc="2025-03-18T17:26:00Z"/>
                    <w:rFonts w:asciiTheme="minorHAnsi" w:hAnsiTheme="minorHAnsi" w:cstheme="minorHAnsi"/>
                    <w:iCs/>
                    <w:lang w:val="es-MX"/>
                  </w:rPr>
                </w:rPrChange>
              </w:rPr>
            </w:pPr>
          </w:p>
          <w:p w14:paraId="17B51C25" w14:textId="7B301373" w:rsidR="006F4588" w:rsidRPr="00123EA7" w:rsidRDefault="006F7625" w:rsidP="00406B4F">
            <w:pPr>
              <w:rPr>
                <w:ins w:id="1125" w:author="LUISA CRISTINA VILLANUEVA DIAZ" w:date="2025-03-18T11:27:00Z" w16du:dateUtc="2025-03-18T17:27:00Z"/>
                <w:rFonts w:ascii="Times New Roman" w:hAnsi="Times New Roman"/>
                <w:b/>
                <w:bCs/>
                <w:iCs/>
                <w:lang w:val="es-MX"/>
                <w:rPrChange w:id="1126" w:author="JAQUELINE GONGORA TUN" w:date="2025-03-21T00:14:00Z" w16du:dateUtc="2025-03-21T06:14:00Z">
                  <w:rPr>
                    <w:ins w:id="1127" w:author="LUISA CRISTINA VILLANUEVA DIAZ" w:date="2025-03-18T11:27:00Z" w16du:dateUtc="2025-03-18T17:27:00Z"/>
                    <w:rFonts w:asciiTheme="minorHAnsi" w:hAnsiTheme="minorHAnsi" w:cstheme="minorHAnsi"/>
                    <w:iCs/>
                    <w:lang w:val="es-MX"/>
                  </w:rPr>
                </w:rPrChange>
              </w:rPr>
            </w:pPr>
            <w:ins w:id="1128" w:author="LUISA CRISTINA VILLANUEVA DIAZ" w:date="2025-03-18T11:30:00Z" w16du:dateUtc="2025-03-18T17:30:00Z">
              <w:r w:rsidRPr="00123EA7">
                <w:rPr>
                  <w:rFonts w:ascii="Times New Roman" w:hAnsi="Times New Roman"/>
                  <w:b/>
                  <w:bCs/>
                  <w:iCs/>
                  <w:lang w:val="es-MX"/>
                  <w:rPrChange w:id="1129" w:author="JAQUELINE GONGORA TUN" w:date="2025-03-21T00:14:00Z" w16du:dateUtc="2025-03-21T06:14:00Z">
                    <w:rPr>
                      <w:rFonts w:asciiTheme="minorHAnsi" w:hAnsiTheme="minorHAnsi" w:cstheme="minorHAnsi"/>
                      <w:iCs/>
                      <w:lang w:val="es-MX"/>
                    </w:rPr>
                  </w:rPrChange>
                </w:rPr>
                <w:t>Atención Médica Domiciliaria del IMSS</w:t>
              </w:r>
            </w:ins>
          </w:p>
          <w:p w14:paraId="4D003882" w14:textId="77777777" w:rsidR="006F7625" w:rsidRPr="00123EA7" w:rsidRDefault="006F7625" w:rsidP="00406B4F">
            <w:pPr>
              <w:rPr>
                <w:ins w:id="1130" w:author="LUISA CRISTINA VILLANUEVA DIAZ" w:date="2025-03-18T11:27:00Z" w16du:dateUtc="2025-03-18T17:27:00Z"/>
                <w:rFonts w:ascii="Times New Roman" w:hAnsi="Times New Roman"/>
                <w:iCs/>
                <w:lang w:val="es-MX"/>
                <w:rPrChange w:id="1131" w:author="JAQUELINE GONGORA TUN" w:date="2025-03-21T00:14:00Z" w16du:dateUtc="2025-03-21T06:14:00Z">
                  <w:rPr>
                    <w:ins w:id="1132" w:author="LUISA CRISTINA VILLANUEVA DIAZ" w:date="2025-03-18T11:27:00Z" w16du:dateUtc="2025-03-18T17:27:00Z"/>
                    <w:rFonts w:asciiTheme="minorHAnsi" w:hAnsiTheme="minorHAnsi" w:cstheme="minorHAnsi"/>
                    <w:iCs/>
                    <w:lang w:val="es-MX"/>
                  </w:rPr>
                </w:rPrChange>
              </w:rPr>
            </w:pPr>
          </w:p>
          <w:p w14:paraId="26A73BFB" w14:textId="77777777" w:rsidR="006F7625" w:rsidRPr="00123EA7" w:rsidRDefault="006F7625" w:rsidP="006F7625">
            <w:pPr>
              <w:rPr>
                <w:ins w:id="1133" w:author="LUISA CRISTINA VILLANUEVA DIAZ" w:date="2025-03-18T11:29:00Z"/>
                <w:rFonts w:ascii="Times New Roman" w:hAnsi="Times New Roman"/>
                <w:i/>
                <w:iCs/>
                <w:lang w:val="es-MX"/>
                <w:rPrChange w:id="1134" w:author="JAQUELINE GONGORA TUN" w:date="2025-03-21T00:14:00Z" w16du:dateUtc="2025-03-21T06:14:00Z">
                  <w:rPr>
                    <w:ins w:id="1135" w:author="LUISA CRISTINA VILLANUEVA DIAZ" w:date="2025-03-18T11:29:00Z"/>
                    <w:rFonts w:asciiTheme="minorHAnsi" w:hAnsiTheme="minorHAnsi" w:cstheme="minorHAnsi"/>
                    <w:i/>
                    <w:iCs/>
                    <w:lang w:val="es-MX"/>
                  </w:rPr>
                </w:rPrChange>
              </w:rPr>
            </w:pPr>
            <w:ins w:id="1136" w:author="LUISA CRISTINA VILLANUEVA DIAZ" w:date="2025-03-18T11:29:00Z">
              <w:r w:rsidRPr="00123EA7">
                <w:rPr>
                  <w:rFonts w:ascii="Times New Roman" w:hAnsi="Times New Roman"/>
                  <w:i/>
                  <w:iCs/>
                  <w:lang w:val="es-MX"/>
                  <w:rPrChange w:id="1137" w:author="JAQUELINE GONGORA TUN" w:date="2025-03-21T00:14:00Z" w16du:dateUtc="2025-03-21T06:14:00Z">
                    <w:rPr>
                      <w:rFonts w:asciiTheme="minorHAnsi" w:hAnsiTheme="minorHAnsi" w:cstheme="minorHAnsi"/>
                      <w:i/>
                      <w:iCs/>
                      <w:lang w:val="es-MX"/>
                    </w:rPr>
                  </w:rPrChange>
                </w:rPr>
                <w:t>«Trae al médico a tu casa con la solicitud de Atención Médica Domiciliaria». https://www.imss.gob.mx/tramites/imss03019</w:t>
              </w:r>
            </w:ins>
          </w:p>
          <w:p w14:paraId="2AA24352" w14:textId="77777777" w:rsidR="006F7625" w:rsidRPr="00123EA7" w:rsidRDefault="006F7625" w:rsidP="00406B4F">
            <w:pPr>
              <w:rPr>
                <w:ins w:id="1138" w:author="LUISA CRISTINA VILLANUEVA DIAZ" w:date="2025-03-18T11:27:00Z" w16du:dateUtc="2025-03-18T17:27:00Z"/>
                <w:rFonts w:ascii="Times New Roman" w:hAnsi="Times New Roman"/>
                <w:iCs/>
                <w:lang w:val="es-MX"/>
                <w:rPrChange w:id="1139" w:author="JAQUELINE GONGORA TUN" w:date="2025-03-21T00:14:00Z" w16du:dateUtc="2025-03-21T06:14:00Z">
                  <w:rPr>
                    <w:ins w:id="1140" w:author="LUISA CRISTINA VILLANUEVA DIAZ" w:date="2025-03-18T11:27:00Z" w16du:dateUtc="2025-03-18T17:27:00Z"/>
                    <w:rFonts w:asciiTheme="minorHAnsi" w:hAnsiTheme="minorHAnsi" w:cstheme="minorHAnsi"/>
                    <w:iCs/>
                    <w:lang w:val="es-MX"/>
                  </w:rPr>
                </w:rPrChange>
              </w:rPr>
            </w:pPr>
          </w:p>
          <w:p w14:paraId="460B5143" w14:textId="0F2AD23C" w:rsidR="006F7625" w:rsidRPr="00123EA7" w:rsidRDefault="006F7625" w:rsidP="00406B4F">
            <w:pPr>
              <w:rPr>
                <w:ins w:id="1141" w:author="LUISA CRISTINA VILLANUEVA DIAZ" w:date="2025-03-18T11:46:00Z" w16du:dateUtc="2025-03-18T17:46:00Z"/>
                <w:rFonts w:ascii="Times New Roman" w:hAnsi="Times New Roman"/>
                <w:iCs/>
                <w:lang w:val="es-MX"/>
                <w:rPrChange w:id="1142" w:author="JAQUELINE GONGORA TUN" w:date="2025-03-21T00:14:00Z" w16du:dateUtc="2025-03-21T06:14:00Z">
                  <w:rPr>
                    <w:ins w:id="1143" w:author="LUISA CRISTINA VILLANUEVA DIAZ" w:date="2025-03-18T11:46:00Z" w16du:dateUtc="2025-03-18T17:46:00Z"/>
                    <w:rFonts w:asciiTheme="minorHAnsi" w:hAnsiTheme="minorHAnsi" w:cstheme="minorHAnsi"/>
                    <w:iCs/>
                    <w:lang w:val="es-MX"/>
                  </w:rPr>
                </w:rPrChange>
              </w:rPr>
            </w:pPr>
            <w:ins w:id="1144" w:author="LUISA CRISTINA VILLANUEVA DIAZ" w:date="2025-03-18T11:30:00Z" w16du:dateUtc="2025-03-18T17:30:00Z">
              <w:r w:rsidRPr="00123EA7">
                <w:rPr>
                  <w:rFonts w:ascii="Times New Roman" w:hAnsi="Times New Roman"/>
                  <w:iCs/>
                  <w:lang w:val="es-MX"/>
                  <w:rPrChange w:id="1145" w:author="JAQUELINE GONGORA TUN" w:date="2025-03-21T00:14:00Z" w16du:dateUtc="2025-03-21T06:14:00Z">
                    <w:rPr>
                      <w:rFonts w:asciiTheme="minorHAnsi" w:hAnsiTheme="minorHAnsi" w:cstheme="minorHAnsi"/>
                      <w:iCs/>
                      <w:lang w:val="es-MX"/>
                    </w:rPr>
                  </w:rPrChange>
                </w:rPr>
                <w:t>La atención médica domiciliaria se proporciona a los derechohabientes que están imposibilitados, física o psíquicamente, para asistir a consulta externa.</w:t>
              </w:r>
            </w:ins>
          </w:p>
          <w:p w14:paraId="338CB594" w14:textId="77777777" w:rsidR="00F1383C" w:rsidRPr="00123EA7" w:rsidRDefault="00F1383C" w:rsidP="00406B4F">
            <w:pPr>
              <w:rPr>
                <w:ins w:id="1146" w:author="LUISA CRISTINA VILLANUEVA DIAZ" w:date="2025-03-18T11:46:00Z" w16du:dateUtc="2025-03-18T17:46:00Z"/>
                <w:rFonts w:ascii="Times New Roman" w:hAnsi="Times New Roman"/>
                <w:iCs/>
                <w:lang w:val="es-MX"/>
                <w:rPrChange w:id="1147" w:author="JAQUELINE GONGORA TUN" w:date="2025-03-21T00:14:00Z" w16du:dateUtc="2025-03-21T06:14:00Z">
                  <w:rPr>
                    <w:ins w:id="1148" w:author="LUISA CRISTINA VILLANUEVA DIAZ" w:date="2025-03-18T11:46:00Z" w16du:dateUtc="2025-03-18T17:46:00Z"/>
                    <w:rFonts w:asciiTheme="minorHAnsi" w:hAnsiTheme="minorHAnsi" w:cstheme="minorHAnsi"/>
                    <w:iCs/>
                    <w:lang w:val="es-MX"/>
                  </w:rPr>
                </w:rPrChange>
              </w:rPr>
            </w:pPr>
          </w:p>
          <w:p w14:paraId="259DBC86" w14:textId="44480E1F" w:rsidR="00F1383C" w:rsidRPr="00123EA7" w:rsidRDefault="00264A8D" w:rsidP="00406B4F">
            <w:pPr>
              <w:rPr>
                <w:ins w:id="1149" w:author="LUISA CRISTINA VILLANUEVA DIAZ" w:date="2025-03-18T11:53:00Z" w16du:dateUtc="2025-03-18T17:53:00Z"/>
                <w:rFonts w:ascii="Times New Roman" w:hAnsi="Times New Roman"/>
                <w:b/>
                <w:bCs/>
                <w:iCs/>
                <w:lang w:val="es-MX"/>
                <w:rPrChange w:id="1150" w:author="JAQUELINE GONGORA TUN" w:date="2025-03-21T00:14:00Z" w16du:dateUtc="2025-03-21T06:14:00Z">
                  <w:rPr>
                    <w:ins w:id="1151" w:author="LUISA CRISTINA VILLANUEVA DIAZ" w:date="2025-03-18T11:53:00Z" w16du:dateUtc="2025-03-18T17:53:00Z"/>
                    <w:rFonts w:asciiTheme="minorHAnsi" w:hAnsiTheme="minorHAnsi" w:cstheme="minorHAnsi"/>
                    <w:b/>
                    <w:bCs/>
                    <w:iCs/>
                  </w:rPr>
                </w:rPrChange>
              </w:rPr>
            </w:pPr>
            <w:ins w:id="1152" w:author="LUISA CRISTINA VILLANUEVA DIAZ" w:date="2025-03-18T11:53:00Z">
              <w:r w:rsidRPr="00123EA7">
                <w:rPr>
                  <w:rFonts w:ascii="Times New Roman" w:hAnsi="Times New Roman"/>
                  <w:b/>
                  <w:bCs/>
                  <w:iCs/>
                  <w:lang w:val="es-MX"/>
                  <w:rPrChange w:id="1153" w:author="JAQUELINE GONGORA TUN" w:date="2025-03-21T00:14:00Z" w16du:dateUtc="2025-03-21T06:14:00Z">
                    <w:rPr>
                      <w:rFonts w:asciiTheme="minorHAnsi" w:hAnsiTheme="minorHAnsi" w:cstheme="minorHAnsi"/>
                      <w:b/>
                      <w:bCs/>
                      <w:iCs/>
                    </w:rPr>
                  </w:rPrChange>
                </w:rPr>
                <w:t>Actores, relaciones estructurales y causalidad en la innovación inclusiva: un caso de telemedicina en México</w:t>
              </w:r>
            </w:ins>
          </w:p>
          <w:p w14:paraId="34D2E0E6" w14:textId="77777777" w:rsidR="00264A8D" w:rsidRPr="00123EA7" w:rsidRDefault="00264A8D" w:rsidP="00406B4F">
            <w:pPr>
              <w:rPr>
                <w:ins w:id="1154" w:author="LUISA CRISTINA VILLANUEVA DIAZ" w:date="2025-03-18T11:53:00Z" w16du:dateUtc="2025-03-18T17:53:00Z"/>
                <w:rFonts w:ascii="Times New Roman" w:hAnsi="Times New Roman"/>
                <w:b/>
                <w:bCs/>
                <w:iCs/>
                <w:lang w:val="es-MX"/>
                <w:rPrChange w:id="1155" w:author="JAQUELINE GONGORA TUN" w:date="2025-03-21T00:14:00Z" w16du:dateUtc="2025-03-21T06:14:00Z">
                  <w:rPr>
                    <w:ins w:id="1156" w:author="LUISA CRISTINA VILLANUEVA DIAZ" w:date="2025-03-18T11:53:00Z" w16du:dateUtc="2025-03-18T17:53:00Z"/>
                    <w:rFonts w:asciiTheme="minorHAnsi" w:hAnsiTheme="minorHAnsi" w:cstheme="minorHAnsi"/>
                    <w:b/>
                    <w:bCs/>
                    <w:iCs/>
                    <w:lang w:val="es-MX"/>
                  </w:rPr>
                </w:rPrChange>
              </w:rPr>
            </w:pPr>
          </w:p>
          <w:p w14:paraId="62988C75" w14:textId="4FFDCF68" w:rsidR="00264A8D" w:rsidRPr="00123EA7" w:rsidRDefault="00264A8D" w:rsidP="00406B4F">
            <w:pPr>
              <w:rPr>
                <w:ins w:id="1157" w:author="LUISA CRISTINA VILLANUEVA DIAZ" w:date="2025-03-18T11:53:00Z" w16du:dateUtc="2025-03-18T17:53:00Z"/>
                <w:rFonts w:ascii="Times New Roman" w:hAnsi="Times New Roman"/>
                <w:iCs/>
                <w:lang w:val="es-MX"/>
                <w:rPrChange w:id="1158" w:author="JAQUELINE GONGORA TUN" w:date="2025-03-21T00:14:00Z" w16du:dateUtc="2025-03-21T06:14:00Z">
                  <w:rPr>
                    <w:ins w:id="1159" w:author="LUISA CRISTINA VILLANUEVA DIAZ" w:date="2025-03-18T11:53:00Z" w16du:dateUtc="2025-03-18T17:53:00Z"/>
                    <w:rFonts w:asciiTheme="minorHAnsi" w:hAnsiTheme="minorHAnsi" w:cstheme="minorHAnsi"/>
                    <w:iCs/>
                    <w:lang w:val="es-MX"/>
                  </w:rPr>
                </w:rPrChange>
              </w:rPr>
            </w:pPr>
            <w:ins w:id="1160" w:author="LUISA CRISTINA VILLANUEVA DIAZ" w:date="2025-03-18T11:54:00Z">
              <w:r w:rsidRPr="00123EA7">
                <w:rPr>
                  <w:rFonts w:ascii="Times New Roman" w:hAnsi="Times New Roman"/>
                  <w:iCs/>
                  <w:lang w:val="es-MX"/>
                  <w:rPrChange w:id="1161" w:author="JAQUELINE GONGORA TUN" w:date="2025-03-21T00:14:00Z" w16du:dateUtc="2025-03-21T06:14:00Z">
                    <w:rPr>
                      <w:rFonts w:asciiTheme="minorHAnsi" w:hAnsiTheme="minorHAnsi" w:cstheme="minorHAnsi"/>
                      <w:iCs/>
                    </w:rPr>
                  </w:rPrChange>
                </w:rPr>
                <w:t xml:space="preserve">Martínez, Nayeli, </w:t>
              </w:r>
              <w:proofErr w:type="spellStart"/>
              <w:r w:rsidRPr="00123EA7">
                <w:rPr>
                  <w:rFonts w:ascii="Times New Roman" w:hAnsi="Times New Roman"/>
                  <w:iCs/>
                  <w:lang w:val="es-MX"/>
                  <w:rPrChange w:id="1162" w:author="JAQUELINE GONGORA TUN" w:date="2025-03-21T00:14:00Z" w16du:dateUtc="2025-03-21T06:14:00Z">
                    <w:rPr>
                      <w:rFonts w:asciiTheme="minorHAnsi" w:hAnsiTheme="minorHAnsi" w:cstheme="minorHAnsi"/>
                      <w:iCs/>
                    </w:rPr>
                  </w:rPrChange>
                </w:rPr>
                <w:t>Dutrénit</w:t>
              </w:r>
              <w:proofErr w:type="spellEnd"/>
              <w:r w:rsidRPr="00123EA7">
                <w:rPr>
                  <w:rFonts w:ascii="Times New Roman" w:hAnsi="Times New Roman"/>
                  <w:iCs/>
                  <w:lang w:val="es-MX"/>
                  <w:rPrChange w:id="1163" w:author="JAQUELINE GONGORA TUN" w:date="2025-03-21T00:14:00Z" w16du:dateUtc="2025-03-21T06:14:00Z">
                    <w:rPr>
                      <w:rFonts w:asciiTheme="minorHAnsi" w:hAnsiTheme="minorHAnsi" w:cstheme="minorHAnsi"/>
                      <w:iCs/>
                    </w:rPr>
                  </w:rPrChange>
                </w:rPr>
                <w:t xml:space="preserve">, Gabriela, Gras, Natalia, &amp; </w:t>
              </w:r>
              <w:proofErr w:type="spellStart"/>
              <w:r w:rsidRPr="00123EA7">
                <w:rPr>
                  <w:rFonts w:ascii="Times New Roman" w:hAnsi="Times New Roman"/>
                  <w:iCs/>
                  <w:lang w:val="es-MX"/>
                  <w:rPrChange w:id="1164" w:author="JAQUELINE GONGORA TUN" w:date="2025-03-21T00:14:00Z" w16du:dateUtc="2025-03-21T06:14:00Z">
                    <w:rPr>
                      <w:rFonts w:asciiTheme="minorHAnsi" w:hAnsiTheme="minorHAnsi" w:cstheme="minorHAnsi"/>
                      <w:iCs/>
                    </w:rPr>
                  </w:rPrChange>
                </w:rPr>
                <w:t>Tecuanhuey</w:t>
              </w:r>
              <w:proofErr w:type="spellEnd"/>
              <w:r w:rsidRPr="00123EA7">
                <w:rPr>
                  <w:rFonts w:ascii="Times New Roman" w:hAnsi="Times New Roman"/>
                  <w:iCs/>
                  <w:lang w:val="es-MX"/>
                  <w:rPrChange w:id="1165" w:author="JAQUELINE GONGORA TUN" w:date="2025-03-21T00:14:00Z" w16du:dateUtc="2025-03-21T06:14:00Z">
                    <w:rPr>
                      <w:rFonts w:asciiTheme="minorHAnsi" w:hAnsiTheme="minorHAnsi" w:cstheme="minorHAnsi"/>
                      <w:iCs/>
                    </w:rPr>
                  </w:rPrChange>
                </w:rPr>
                <w:t>, Eva. (2018). Actores, relaciones estructurales y causalidad en la innovación inclusiva: un caso de telemedicina en México. </w:t>
              </w:r>
              <w:r w:rsidRPr="00123EA7">
                <w:rPr>
                  <w:rFonts w:ascii="Times New Roman" w:hAnsi="Times New Roman"/>
                  <w:i/>
                  <w:iCs/>
                  <w:lang w:val="es-MX"/>
                  <w:rPrChange w:id="1166" w:author="JAQUELINE GONGORA TUN" w:date="2025-03-21T00:14:00Z" w16du:dateUtc="2025-03-21T06:14:00Z">
                    <w:rPr>
                      <w:rFonts w:asciiTheme="minorHAnsi" w:hAnsiTheme="minorHAnsi" w:cstheme="minorHAnsi"/>
                      <w:i/>
                      <w:iCs/>
                    </w:rPr>
                  </w:rPrChange>
                </w:rPr>
                <w:t>Innovar</w:t>
              </w:r>
              <w:r w:rsidRPr="00123EA7">
                <w:rPr>
                  <w:rFonts w:ascii="Times New Roman" w:hAnsi="Times New Roman"/>
                  <w:iCs/>
                  <w:lang w:val="es-MX"/>
                  <w:rPrChange w:id="1167" w:author="JAQUELINE GONGORA TUN" w:date="2025-03-21T00:14:00Z" w16du:dateUtc="2025-03-21T06:14:00Z">
                    <w:rPr>
                      <w:rFonts w:asciiTheme="minorHAnsi" w:hAnsiTheme="minorHAnsi" w:cstheme="minorHAnsi"/>
                      <w:iCs/>
                    </w:rPr>
                  </w:rPrChange>
                </w:rPr>
                <w:t>, </w:t>
              </w:r>
              <w:r w:rsidRPr="00123EA7">
                <w:rPr>
                  <w:rFonts w:ascii="Times New Roman" w:hAnsi="Times New Roman"/>
                  <w:i/>
                  <w:iCs/>
                  <w:lang w:val="es-MX"/>
                  <w:rPrChange w:id="1168" w:author="JAQUELINE GONGORA TUN" w:date="2025-03-21T00:14:00Z" w16du:dateUtc="2025-03-21T06:14:00Z">
                    <w:rPr>
                      <w:rFonts w:asciiTheme="minorHAnsi" w:hAnsiTheme="minorHAnsi" w:cstheme="minorHAnsi"/>
                      <w:i/>
                      <w:iCs/>
                    </w:rPr>
                  </w:rPrChange>
                </w:rPr>
                <w:t>28</w:t>
              </w:r>
              <w:r w:rsidRPr="00123EA7">
                <w:rPr>
                  <w:rFonts w:ascii="Times New Roman" w:hAnsi="Times New Roman"/>
                  <w:iCs/>
                  <w:lang w:val="es-MX"/>
                  <w:rPrChange w:id="1169" w:author="JAQUELINE GONGORA TUN" w:date="2025-03-21T00:14:00Z" w16du:dateUtc="2025-03-21T06:14:00Z">
                    <w:rPr>
                      <w:rFonts w:asciiTheme="minorHAnsi" w:hAnsiTheme="minorHAnsi" w:cstheme="minorHAnsi"/>
                      <w:iCs/>
                    </w:rPr>
                  </w:rPrChange>
                </w:rPr>
                <w:t>(70), 23-38. </w:t>
              </w:r>
              <w:r w:rsidRPr="00123EA7">
                <w:rPr>
                  <w:rFonts w:ascii="Times New Roman" w:hAnsi="Times New Roman"/>
                  <w:iCs/>
                  <w:rPrChange w:id="1170" w:author="JAQUELINE GONGORA TUN" w:date="2025-03-21T00:14:00Z" w16du:dateUtc="2025-03-21T06:14:00Z">
                    <w:rPr>
                      <w:rFonts w:asciiTheme="minorHAnsi" w:hAnsiTheme="minorHAnsi" w:cstheme="minorHAnsi"/>
                      <w:iCs/>
                    </w:rPr>
                  </w:rPrChange>
                </w:rPr>
                <w:fldChar w:fldCharType="begin"/>
              </w:r>
              <w:r w:rsidRPr="00123EA7">
                <w:rPr>
                  <w:rFonts w:ascii="Times New Roman" w:hAnsi="Times New Roman"/>
                  <w:iCs/>
                  <w:lang w:val="es-MX"/>
                  <w:rPrChange w:id="1171" w:author="JAQUELINE GONGORA TUN" w:date="2025-03-21T00:14:00Z" w16du:dateUtc="2025-03-21T06:14:00Z">
                    <w:rPr>
                      <w:rFonts w:asciiTheme="minorHAnsi" w:hAnsiTheme="minorHAnsi" w:cstheme="minorHAnsi"/>
                      <w:iCs/>
                    </w:rPr>
                  </w:rPrChange>
                </w:rPr>
                <w:instrText>HYPERLINK "https://doi.org/10.15446/innovar.v28n70.74444"</w:instrText>
              </w:r>
              <w:r w:rsidRPr="00123EA7">
                <w:rPr>
                  <w:rFonts w:ascii="Times New Roman" w:hAnsi="Times New Roman"/>
                  <w:iCs/>
                  <w:rPrChange w:id="1172" w:author="JAQUELINE GONGORA TUN" w:date="2025-03-21T00:14:00Z" w16du:dateUtc="2025-03-21T06:14:00Z">
                    <w:rPr>
                      <w:rFonts w:asciiTheme="minorHAnsi" w:hAnsiTheme="minorHAnsi" w:cstheme="minorHAnsi"/>
                      <w:iCs/>
                    </w:rPr>
                  </w:rPrChange>
                </w:rPr>
              </w:r>
              <w:r w:rsidRPr="00123EA7">
                <w:rPr>
                  <w:rFonts w:ascii="Times New Roman" w:hAnsi="Times New Roman"/>
                  <w:iCs/>
                  <w:rPrChange w:id="1173" w:author="JAQUELINE GONGORA TUN" w:date="2025-03-21T00:14:00Z" w16du:dateUtc="2025-03-21T06:14:00Z">
                    <w:rPr>
                      <w:rFonts w:asciiTheme="minorHAnsi" w:hAnsiTheme="minorHAnsi" w:cstheme="minorHAnsi"/>
                      <w:iCs/>
                    </w:rPr>
                  </w:rPrChange>
                </w:rPr>
                <w:fldChar w:fldCharType="separate"/>
              </w:r>
              <w:r w:rsidRPr="00123EA7">
                <w:rPr>
                  <w:rStyle w:val="Hipervnculo"/>
                  <w:rFonts w:ascii="Times New Roman" w:hAnsi="Times New Roman"/>
                  <w:iCs/>
                  <w:lang w:val="es-MX"/>
                  <w:rPrChange w:id="1174" w:author="JAQUELINE GONGORA TUN" w:date="2025-03-21T00:14:00Z" w16du:dateUtc="2025-03-21T06:14:00Z">
                    <w:rPr>
                      <w:rStyle w:val="Hipervnculo"/>
                      <w:rFonts w:asciiTheme="minorHAnsi" w:hAnsiTheme="minorHAnsi" w:cstheme="minorHAnsi"/>
                      <w:iCs/>
                    </w:rPr>
                  </w:rPrChange>
                </w:rPr>
                <w:t>https://doi.org/10.15446/innovar.v28n70.74444</w:t>
              </w:r>
            </w:ins>
            <w:ins w:id="1175" w:author="LUISA CRISTINA VILLANUEVA DIAZ" w:date="2025-03-18T11:54:00Z" w16du:dateUtc="2025-03-18T17:54:00Z">
              <w:r w:rsidRPr="00123EA7">
                <w:rPr>
                  <w:rFonts w:ascii="Times New Roman" w:hAnsi="Times New Roman"/>
                  <w:iCs/>
                  <w:lang w:val="es-MX"/>
                  <w:rPrChange w:id="1176" w:author="JAQUELINE GONGORA TUN" w:date="2025-03-21T00:14:00Z" w16du:dateUtc="2025-03-21T06:14:00Z">
                    <w:rPr>
                      <w:rFonts w:asciiTheme="minorHAnsi" w:hAnsiTheme="minorHAnsi" w:cstheme="minorHAnsi"/>
                      <w:iCs/>
                      <w:lang w:val="es-MX"/>
                    </w:rPr>
                  </w:rPrChange>
                </w:rPr>
                <w:fldChar w:fldCharType="end"/>
              </w:r>
            </w:ins>
          </w:p>
          <w:p w14:paraId="51A50F00" w14:textId="77777777" w:rsidR="00264A8D" w:rsidRPr="00123EA7" w:rsidRDefault="00264A8D" w:rsidP="00406B4F">
            <w:pPr>
              <w:rPr>
                <w:ins w:id="1177" w:author="LUISA CRISTINA VILLANUEVA DIAZ" w:date="2025-03-18T11:53:00Z" w16du:dateUtc="2025-03-18T17:53:00Z"/>
                <w:rFonts w:ascii="Times New Roman" w:hAnsi="Times New Roman"/>
                <w:iCs/>
                <w:lang w:val="es-MX"/>
                <w:rPrChange w:id="1178" w:author="JAQUELINE GONGORA TUN" w:date="2025-03-21T00:14:00Z" w16du:dateUtc="2025-03-21T06:14:00Z">
                  <w:rPr>
                    <w:ins w:id="1179" w:author="LUISA CRISTINA VILLANUEVA DIAZ" w:date="2025-03-18T11:53:00Z" w16du:dateUtc="2025-03-18T17:53:00Z"/>
                    <w:rFonts w:asciiTheme="minorHAnsi" w:hAnsiTheme="minorHAnsi" w:cstheme="minorHAnsi"/>
                    <w:iCs/>
                    <w:lang w:val="es-MX"/>
                  </w:rPr>
                </w:rPrChange>
              </w:rPr>
            </w:pPr>
          </w:p>
          <w:p w14:paraId="138FB4EB" w14:textId="1E034BA4" w:rsidR="00264A8D" w:rsidRPr="00123EA7" w:rsidRDefault="00264A8D" w:rsidP="00406B4F">
            <w:pPr>
              <w:rPr>
                <w:ins w:id="1180" w:author="LUISA CRISTINA VILLANUEVA DIAZ" w:date="2025-03-18T11:26:00Z" w16du:dateUtc="2025-03-18T17:26:00Z"/>
                <w:rFonts w:ascii="Times New Roman" w:hAnsi="Times New Roman"/>
                <w:iCs/>
                <w:lang w:val="es-MX"/>
                <w:rPrChange w:id="1181" w:author="JAQUELINE GONGORA TUN" w:date="2025-03-21T00:14:00Z" w16du:dateUtc="2025-03-21T06:14:00Z">
                  <w:rPr>
                    <w:ins w:id="1182" w:author="LUISA CRISTINA VILLANUEVA DIAZ" w:date="2025-03-18T11:26:00Z" w16du:dateUtc="2025-03-18T17:26:00Z"/>
                    <w:rFonts w:asciiTheme="minorHAnsi" w:hAnsiTheme="minorHAnsi" w:cstheme="minorHAnsi"/>
                    <w:color w:val="8064A2" w:themeColor="accent4"/>
                    <w:lang w:val="es-MX"/>
                  </w:rPr>
                </w:rPrChange>
              </w:rPr>
            </w:pPr>
            <w:ins w:id="1183" w:author="LUISA CRISTINA VILLANUEVA DIAZ" w:date="2025-03-18T11:53:00Z" w16du:dateUtc="2025-03-18T17:53:00Z">
              <w:r w:rsidRPr="00123EA7">
                <w:rPr>
                  <w:rFonts w:ascii="Times New Roman" w:hAnsi="Times New Roman"/>
                  <w:iCs/>
                  <w:lang w:val="es-MX"/>
                  <w:rPrChange w:id="1184" w:author="JAQUELINE GONGORA TUN" w:date="2025-03-21T00:14:00Z" w16du:dateUtc="2025-03-21T06:14:00Z">
                    <w:rPr>
                      <w:rFonts w:asciiTheme="minorHAnsi" w:hAnsiTheme="minorHAnsi" w:cstheme="minorHAnsi"/>
                      <w:iCs/>
                      <w:lang w:val="es-MX"/>
                    </w:rPr>
                  </w:rPrChange>
                </w:rPr>
                <w:t xml:space="preserve">El análisis de la innovación inclusiva ha cobrado cada vez mayor importancia en la literatura sobre innovaciones orientadas al desarrollo. Este trabajo se ubica en esta discusión y analiza cómo la generación de productos y servicios innovadores puede convertirse en una solución a problemas de exclusión social. La metodología combina el estudio de caso con el análisis estructural-causal. El caso estudiado es un proyecto de telemedicina en México. Mediante la identificación de actores y factores/hechos determinantes de este tipo de innovaciones se extraen y estilizan las relaciones estructurales-causales detrás de la generación de una innovación de </w:t>
              </w:r>
              <w:r w:rsidRPr="00123EA7">
                <w:rPr>
                  <w:rFonts w:ascii="Times New Roman" w:hAnsi="Times New Roman"/>
                  <w:iCs/>
                  <w:lang w:val="es-MX"/>
                  <w:rPrChange w:id="1185" w:author="JAQUELINE GONGORA TUN" w:date="2025-03-21T00:14:00Z" w16du:dateUtc="2025-03-21T06:14:00Z">
                    <w:rPr>
                      <w:rFonts w:asciiTheme="minorHAnsi" w:hAnsiTheme="minorHAnsi" w:cstheme="minorHAnsi"/>
                      <w:iCs/>
                      <w:lang w:val="es-MX"/>
                    </w:rPr>
                  </w:rPrChange>
                </w:rPr>
                <w:lastRenderedPageBreak/>
                <w:t>productos inclusivos. La evidencia sugiere que las innovaciones inclusivas, en países en desarrollo, dependen del financiamiento público y requieren de la interacción sistémica de múltiples actores sociales, en los que el aprendizaje interactivo es una condición necesaria pero no suficiente para la generación y sostenibilidad de estas innovaciones. Se argumenta que una traba importante es la falta de incentivos económicos para las empresas, para que la política pública sea una herramienta que permita articular intereses público-privados. Asimismo, la falta de visión de los actores involucrados puede frenar los resultados inclusivos, desperdiciando recursos y capacidades generadas por proyectos piloto.</w:t>
              </w:r>
            </w:ins>
          </w:p>
          <w:p w14:paraId="2D43F38F" w14:textId="77777777" w:rsidR="00385D2B" w:rsidRPr="00123EA7" w:rsidRDefault="00406B4F" w:rsidP="00406B4F">
            <w:pPr>
              <w:rPr>
                <w:rFonts w:ascii="Times New Roman" w:hAnsi="Times New Roman"/>
                <w:lang w:val="es-MX"/>
                <w:rPrChange w:id="1186" w:author="JAQUELINE GONGORA TUN" w:date="2025-03-21T00:14:00Z" w16du:dateUtc="2025-03-21T06:14:00Z">
                  <w:rPr>
                    <w:rFonts w:asciiTheme="minorHAnsi" w:hAnsiTheme="minorHAnsi" w:cstheme="minorHAnsi"/>
                    <w:lang w:val="es-MX"/>
                  </w:rPr>
                </w:rPrChange>
              </w:rPr>
            </w:pPr>
            <w:del w:id="1187" w:author="LUISA CRISTINA VILLANUEVA DIAZ" w:date="2025-03-18T11:25:00Z" w16du:dateUtc="2025-03-18T17:25:00Z">
              <w:r w:rsidRPr="00123EA7" w:rsidDel="006F4588">
                <w:rPr>
                  <w:rFonts w:ascii="Times New Roman" w:hAnsi="Times New Roman"/>
                  <w:color w:val="8064A2" w:themeColor="accent4"/>
                  <w:lang w:val="es-MX"/>
                  <w:rPrChange w:id="1188" w:author="JAQUELINE GONGORA TUN" w:date="2025-03-21T00:14:00Z" w16du:dateUtc="2025-03-21T06:14:00Z">
                    <w:rPr>
                      <w:rFonts w:asciiTheme="minorHAnsi" w:hAnsiTheme="minorHAnsi" w:cstheme="minorHAnsi"/>
                      <w:color w:val="8064A2" w:themeColor="accent4"/>
                      <w:lang w:val="es-MX"/>
                    </w:rPr>
                  </w:rPrChange>
                </w:rPr>
                <w:delText>]</w:delText>
              </w:r>
            </w:del>
          </w:p>
        </w:tc>
      </w:tr>
      <w:tr w:rsidR="00D27726" w:rsidRPr="00123EA7" w14:paraId="3C0DD2C7" w14:textId="77777777" w:rsidTr="00760E14">
        <w:trPr>
          <w:trHeight w:val="1253"/>
        </w:trPr>
        <w:tc>
          <w:tcPr>
            <w:tcW w:w="1915" w:type="dxa"/>
          </w:tcPr>
          <w:p w14:paraId="0E5CDEE5" w14:textId="77777777" w:rsidR="00D27726" w:rsidRPr="00123EA7" w:rsidRDefault="00D27726" w:rsidP="001F529C">
            <w:pPr>
              <w:pStyle w:val="tableleft"/>
              <w:rPr>
                <w:rFonts w:ascii="Times New Roman" w:hAnsi="Times New Roman"/>
                <w:lang w:val="es-MX"/>
                <w:rPrChange w:id="1189" w:author="JAQUELINE GONGORA TUN" w:date="2025-03-21T00:14:00Z" w16du:dateUtc="2025-03-21T06:14:00Z">
                  <w:rPr>
                    <w:rFonts w:asciiTheme="minorHAnsi" w:hAnsiTheme="minorHAnsi" w:cstheme="minorHAnsi"/>
                    <w:lang w:val="es-MX"/>
                  </w:rPr>
                </w:rPrChange>
              </w:rPr>
            </w:pPr>
          </w:p>
          <w:p w14:paraId="1BDFC2FC" w14:textId="77777777" w:rsidR="00D27726" w:rsidRPr="00123EA7" w:rsidRDefault="00BC3632">
            <w:pPr>
              <w:pStyle w:val="Ttulo2"/>
              <w:rPr>
                <w:rFonts w:ascii="Times New Roman" w:hAnsi="Times New Roman" w:cs="Times New Roman"/>
                <w:lang w:val="es-MX"/>
                <w:rPrChange w:id="1190" w:author="JAQUELINE GONGORA TUN" w:date="2025-03-21T00:14:00Z" w16du:dateUtc="2025-03-21T06:14:00Z">
                  <w:rPr>
                    <w:rFonts w:cstheme="minorHAnsi"/>
                    <w:lang w:val="es-MX"/>
                  </w:rPr>
                </w:rPrChange>
              </w:rPr>
              <w:pPrChange w:id="1191" w:author="LUISA CRISTINA VILLANUEVA DIAZ" w:date="2025-03-17T20:25:00Z" w16du:dateUtc="2025-03-18T02:25:00Z">
                <w:pPr>
                  <w:pStyle w:val="tableleft"/>
                </w:pPr>
              </w:pPrChange>
            </w:pPr>
            <w:bookmarkStart w:id="1192" w:name="_Toc193135604"/>
            <w:r w:rsidRPr="00123EA7">
              <w:rPr>
                <w:rFonts w:ascii="Times New Roman" w:hAnsi="Times New Roman" w:cs="Times New Roman"/>
                <w:b/>
                <w:bCs/>
                <w:color w:val="auto"/>
                <w:sz w:val="22"/>
                <w:szCs w:val="22"/>
                <w:lang w:val="es-MX"/>
                <w:rPrChange w:id="1193" w:author="JAQUELINE GONGORA TUN" w:date="2025-03-21T00:14:00Z" w16du:dateUtc="2025-03-21T06:14:00Z">
                  <w:rPr>
                    <w:rFonts w:cstheme="minorHAnsi"/>
                    <w:lang w:val="es-MX"/>
                  </w:rPr>
                </w:rPrChange>
              </w:rPr>
              <w:t>Plan de investigación</w:t>
            </w:r>
            <w:bookmarkEnd w:id="1192"/>
          </w:p>
        </w:tc>
        <w:tc>
          <w:tcPr>
            <w:tcW w:w="7661" w:type="dxa"/>
            <w:tcBorders>
              <w:top w:val="single" w:sz="8" w:space="0" w:color="auto"/>
              <w:bottom w:val="single" w:sz="8" w:space="0" w:color="auto"/>
            </w:tcBorders>
          </w:tcPr>
          <w:p w14:paraId="7247F9D3" w14:textId="77777777" w:rsidR="00D27726" w:rsidRPr="00123EA7" w:rsidRDefault="00D27726" w:rsidP="00530917">
            <w:pPr>
              <w:rPr>
                <w:rFonts w:ascii="Times New Roman" w:hAnsi="Times New Roman"/>
                <w:lang w:val="es-MX"/>
                <w:rPrChange w:id="1194" w:author="JAQUELINE GONGORA TUN" w:date="2025-03-21T00:14:00Z" w16du:dateUtc="2025-03-21T06:14:00Z">
                  <w:rPr>
                    <w:rFonts w:asciiTheme="minorHAnsi" w:hAnsiTheme="minorHAnsi" w:cstheme="minorHAnsi"/>
                    <w:lang w:val="es-MX"/>
                  </w:rPr>
                </w:rPrChange>
              </w:rPr>
            </w:pPr>
          </w:p>
          <w:p w14:paraId="6DDF38ED" w14:textId="77777777" w:rsidR="0031559C" w:rsidRPr="00123EA7" w:rsidRDefault="0031559C" w:rsidP="0031559C">
            <w:pPr>
              <w:rPr>
                <w:ins w:id="1195" w:author="JAQUELINE GONGORA TUN" w:date="2025-03-20T22:32:00Z" w16du:dateUtc="2025-03-21T04:32:00Z"/>
                <w:rFonts w:ascii="Times New Roman" w:hAnsi="Times New Roman"/>
                <w:lang w:val="es-MX"/>
                <w:rPrChange w:id="1196" w:author="JAQUELINE GONGORA TUN" w:date="2025-03-21T00:14:00Z" w16du:dateUtc="2025-03-21T06:14:00Z">
                  <w:rPr>
                    <w:ins w:id="1197" w:author="JAQUELINE GONGORA TUN" w:date="2025-03-20T22:32:00Z" w16du:dateUtc="2025-03-21T04:32:00Z"/>
                    <w:rFonts w:asciiTheme="minorHAnsi" w:hAnsiTheme="minorHAnsi" w:cstheme="minorHAnsi"/>
                    <w:lang w:val="es-MX"/>
                  </w:rPr>
                </w:rPrChange>
              </w:rPr>
            </w:pPr>
            <w:ins w:id="1198" w:author="JAQUELINE GONGORA TUN" w:date="2025-03-20T22:32:00Z" w16du:dateUtc="2025-03-21T04:32:00Z">
              <w:r w:rsidRPr="00123EA7">
                <w:rPr>
                  <w:rFonts w:ascii="Times New Roman" w:hAnsi="Times New Roman"/>
                  <w:lang w:val="es-MX"/>
                  <w:rPrChange w:id="1199" w:author="JAQUELINE GONGORA TUN" w:date="2025-03-21T00:14:00Z" w16du:dateUtc="2025-03-21T06:14:00Z">
                    <w:rPr>
                      <w:rFonts w:asciiTheme="minorHAnsi" w:hAnsiTheme="minorHAnsi" w:cstheme="minorHAnsi"/>
                      <w:lang w:val="es-MX"/>
                    </w:rPr>
                  </w:rPrChange>
                </w:rPr>
                <w:t>El objetivo es recopilar información detallada sobre las necesidades de los usuarios (adultos mayores, médicos, administradores y responsables del adulto mayor) para definir los requerimientos funcionales y no funcionales de la plataforma. Además, se busca validar las funcionalidades mediante pruebas de usabilidad y estudios de campo.</w:t>
              </w:r>
            </w:ins>
          </w:p>
          <w:p w14:paraId="2797D209" w14:textId="0983223D" w:rsidR="0031559C" w:rsidRPr="00123EA7" w:rsidRDefault="0031559C" w:rsidP="0031559C">
            <w:pPr>
              <w:rPr>
                <w:ins w:id="1200" w:author="JAQUELINE GONGORA TUN" w:date="2025-03-20T22:32:00Z" w16du:dateUtc="2025-03-21T04:32:00Z"/>
                <w:rFonts w:ascii="Times New Roman" w:hAnsi="Times New Roman"/>
                <w:lang w:val="es-MX"/>
                <w:rPrChange w:id="1201" w:author="JAQUELINE GONGORA TUN" w:date="2025-03-21T00:14:00Z" w16du:dateUtc="2025-03-21T06:14:00Z">
                  <w:rPr>
                    <w:ins w:id="1202" w:author="JAQUELINE GONGORA TUN" w:date="2025-03-20T22:32:00Z" w16du:dateUtc="2025-03-21T04:32:00Z"/>
                    <w:rFonts w:asciiTheme="minorHAnsi" w:hAnsiTheme="minorHAnsi" w:cstheme="minorHAnsi"/>
                    <w:lang w:val="es-MX"/>
                  </w:rPr>
                </w:rPrChange>
              </w:rPr>
            </w:pPr>
            <w:ins w:id="1203" w:author="JAQUELINE GONGORA TUN" w:date="2025-03-20T22:32:00Z" w16du:dateUtc="2025-03-21T04:32:00Z">
              <w:r w:rsidRPr="00123EA7">
                <w:rPr>
                  <w:rFonts w:ascii="Times New Roman" w:hAnsi="Times New Roman"/>
                  <w:lang w:val="es-MX"/>
                  <w:rPrChange w:id="1204" w:author="JAQUELINE GONGORA TUN" w:date="2025-03-21T00:14:00Z" w16du:dateUtc="2025-03-21T06:14:00Z">
                    <w:rPr>
                      <w:rFonts w:asciiTheme="minorHAnsi" w:hAnsiTheme="minorHAnsi" w:cstheme="minorHAnsi"/>
                      <w:lang w:val="es-MX"/>
                    </w:rPr>
                  </w:rPrChange>
                </w:rPr>
                <w:t>Técnicas de Recolección de Información</w:t>
              </w:r>
            </w:ins>
            <w:ins w:id="1205" w:author="JAQUELINE GONGORA TUN" w:date="2025-03-20T22:37:00Z" w16du:dateUtc="2025-03-21T04:37:00Z">
              <w:r w:rsidRPr="00123EA7">
                <w:rPr>
                  <w:rFonts w:ascii="Times New Roman" w:hAnsi="Times New Roman"/>
                  <w:lang w:val="es-MX"/>
                  <w:rPrChange w:id="1206" w:author="JAQUELINE GONGORA TUN" w:date="2025-03-21T00:14:00Z" w16du:dateUtc="2025-03-21T06:14:00Z">
                    <w:rPr>
                      <w:rFonts w:asciiTheme="minorHAnsi" w:hAnsiTheme="minorHAnsi" w:cstheme="minorHAnsi"/>
                      <w:lang w:val="es-MX"/>
                    </w:rPr>
                  </w:rPrChange>
                </w:rPr>
                <w:t>:</w:t>
              </w:r>
            </w:ins>
          </w:p>
          <w:p w14:paraId="0A10D858" w14:textId="74EA4761" w:rsidR="0031559C" w:rsidRPr="00123EA7" w:rsidRDefault="0031559C" w:rsidP="0031559C">
            <w:pPr>
              <w:rPr>
                <w:ins w:id="1207" w:author="JAQUELINE GONGORA TUN" w:date="2025-03-20T22:37:00Z" w16du:dateUtc="2025-03-21T04:37:00Z"/>
                <w:rFonts w:ascii="Times New Roman" w:hAnsi="Times New Roman"/>
                <w:b/>
                <w:bCs/>
                <w:lang w:val="es-MX"/>
                <w:rPrChange w:id="1208" w:author="JAQUELINE GONGORA TUN" w:date="2025-03-21T00:14:00Z" w16du:dateUtc="2025-03-21T06:14:00Z">
                  <w:rPr>
                    <w:ins w:id="1209" w:author="JAQUELINE GONGORA TUN" w:date="2025-03-20T22:37:00Z" w16du:dateUtc="2025-03-21T04:37:00Z"/>
                    <w:lang w:val="es-MX"/>
                  </w:rPr>
                </w:rPrChange>
              </w:rPr>
              <w:pPrChange w:id="1210" w:author="JAQUELINE GONGORA TUN" w:date="2025-03-20T22:37:00Z" w16du:dateUtc="2025-03-21T04:37:00Z">
                <w:pPr>
                  <w:pStyle w:val="Prrafodelista"/>
                  <w:numPr>
                    <w:numId w:val="35"/>
                  </w:numPr>
                  <w:ind w:hanging="360"/>
                </w:pPr>
              </w:pPrChange>
            </w:pPr>
            <w:ins w:id="1211" w:author="JAQUELINE GONGORA TUN" w:date="2025-03-20T22:32:00Z" w16du:dateUtc="2025-03-21T04:32:00Z">
              <w:r w:rsidRPr="00123EA7">
                <w:rPr>
                  <w:rFonts w:ascii="Times New Roman" w:hAnsi="Times New Roman"/>
                  <w:b/>
                  <w:bCs/>
                  <w:lang w:val="es-MX"/>
                  <w:rPrChange w:id="1212" w:author="JAQUELINE GONGORA TUN" w:date="2025-03-21T00:14:00Z" w16du:dateUtc="2025-03-21T06:14:00Z">
                    <w:rPr/>
                  </w:rPrChange>
                </w:rPr>
                <w:t>Encuestas</w:t>
              </w:r>
            </w:ins>
          </w:p>
          <w:p w14:paraId="57ADFE55" w14:textId="2888FA51" w:rsidR="0031559C" w:rsidRPr="00123EA7" w:rsidRDefault="0031559C" w:rsidP="0031559C">
            <w:pPr>
              <w:pStyle w:val="Prrafodelista"/>
              <w:numPr>
                <w:ilvl w:val="0"/>
                <w:numId w:val="36"/>
              </w:numPr>
              <w:rPr>
                <w:ins w:id="1213" w:author="JAQUELINE GONGORA TUN" w:date="2025-03-20T22:37:00Z" w16du:dateUtc="2025-03-21T04:37:00Z"/>
                <w:sz w:val="22"/>
                <w:szCs w:val="22"/>
                <w:lang w:val="es-MX"/>
                <w:rPrChange w:id="1214" w:author="JAQUELINE GONGORA TUN" w:date="2025-03-21T00:14:00Z" w16du:dateUtc="2025-03-21T06:14:00Z">
                  <w:rPr>
                    <w:ins w:id="1215" w:author="JAQUELINE GONGORA TUN" w:date="2025-03-20T22:37:00Z" w16du:dateUtc="2025-03-21T04:37:00Z"/>
                    <w:lang w:val="es-MX"/>
                  </w:rPr>
                </w:rPrChange>
              </w:rPr>
              <w:pPrChange w:id="1216" w:author="JAQUELINE GONGORA TUN" w:date="2025-03-20T22:38:00Z" w16du:dateUtc="2025-03-21T04:38:00Z">
                <w:pPr>
                  <w:pStyle w:val="Prrafodelista"/>
                </w:pPr>
              </w:pPrChange>
            </w:pPr>
            <w:ins w:id="1217" w:author="JAQUELINE GONGORA TUN" w:date="2025-03-20T22:37:00Z" w16du:dateUtc="2025-03-21T04:37:00Z">
              <w:r w:rsidRPr="00123EA7">
                <w:rPr>
                  <w:sz w:val="22"/>
                  <w:szCs w:val="22"/>
                  <w:lang w:val="es-MX"/>
                  <w:rPrChange w:id="1218" w:author="JAQUELINE GONGORA TUN" w:date="2025-03-21T00:14:00Z" w16du:dateUtc="2025-03-21T06:14:00Z">
                    <w:rPr>
                      <w:lang w:val="es-MX"/>
                    </w:rPr>
                  </w:rPrChange>
                </w:rPr>
                <w:t>Se aplicarán encuestas estructuradas a adultos mayores para comprender sus dificultades tecnológicas y sus preferencias en el uso de plataformas digitales.</w:t>
              </w:r>
            </w:ins>
          </w:p>
          <w:p w14:paraId="32A50060" w14:textId="77777777" w:rsidR="006B26ED" w:rsidRPr="00123EA7" w:rsidRDefault="0031559C" w:rsidP="00525D34">
            <w:pPr>
              <w:pStyle w:val="Prrafodelista"/>
              <w:numPr>
                <w:ilvl w:val="0"/>
                <w:numId w:val="36"/>
              </w:numPr>
              <w:rPr>
                <w:ins w:id="1219" w:author="JAQUELINE GONGORA TUN" w:date="2025-03-20T22:41:00Z" w16du:dateUtc="2025-03-21T04:41:00Z"/>
                <w:b/>
                <w:bCs/>
                <w:lang w:val="es-MX"/>
                <w:rPrChange w:id="1220" w:author="JAQUELINE GONGORA TUN" w:date="2025-03-21T00:14:00Z" w16du:dateUtc="2025-03-21T06:14:00Z">
                  <w:rPr>
                    <w:ins w:id="1221" w:author="JAQUELINE GONGORA TUN" w:date="2025-03-20T22:41:00Z" w16du:dateUtc="2025-03-21T04:41:00Z"/>
                    <w:rFonts w:asciiTheme="minorHAnsi" w:hAnsiTheme="minorHAnsi" w:cstheme="minorHAnsi"/>
                    <w:sz w:val="22"/>
                    <w:szCs w:val="22"/>
                    <w:lang w:val="es-MX"/>
                  </w:rPr>
                </w:rPrChange>
              </w:rPr>
            </w:pPr>
            <w:ins w:id="1222" w:author="JAQUELINE GONGORA TUN" w:date="2025-03-20T22:37:00Z" w16du:dateUtc="2025-03-21T04:37:00Z">
              <w:r w:rsidRPr="00123EA7">
                <w:rPr>
                  <w:sz w:val="22"/>
                  <w:szCs w:val="22"/>
                  <w:lang w:val="es-MX"/>
                  <w:rPrChange w:id="1223" w:author="JAQUELINE GONGORA TUN" w:date="2025-03-21T00:14:00Z" w16du:dateUtc="2025-03-21T06:14:00Z">
                    <w:rPr>
                      <w:lang w:val="es-MX"/>
                    </w:rPr>
                  </w:rPrChange>
                </w:rPr>
                <w:t>Se realizarán encuestas a médicos para conocer los requisitos funcionales necesarios desde su perspectiva</w:t>
              </w:r>
            </w:ins>
            <w:ins w:id="1224" w:author="JAQUELINE GONGORA TUN" w:date="2025-03-20T22:41:00Z" w16du:dateUtc="2025-03-21T04:41:00Z">
              <w:r w:rsidR="006B26ED" w:rsidRPr="00123EA7">
                <w:rPr>
                  <w:sz w:val="22"/>
                  <w:szCs w:val="22"/>
                  <w:lang w:val="es-MX"/>
                  <w:rPrChange w:id="1225" w:author="JAQUELINE GONGORA TUN" w:date="2025-03-21T00:14:00Z" w16du:dateUtc="2025-03-21T06:14:00Z">
                    <w:rPr>
                      <w:rFonts w:asciiTheme="minorHAnsi" w:hAnsiTheme="minorHAnsi" w:cstheme="minorHAnsi"/>
                      <w:sz w:val="22"/>
                      <w:szCs w:val="22"/>
                      <w:lang w:val="es-MX"/>
                    </w:rPr>
                  </w:rPrChange>
                </w:rPr>
                <w:t xml:space="preserve">. </w:t>
              </w:r>
            </w:ins>
          </w:p>
          <w:p w14:paraId="013A52C2" w14:textId="6BA1A0DC" w:rsidR="006B26ED" w:rsidRPr="00123EA7" w:rsidRDefault="006B26ED" w:rsidP="006B26ED">
            <w:pPr>
              <w:rPr>
                <w:ins w:id="1226" w:author="JAQUELINE GONGORA TUN" w:date="2025-03-20T22:39:00Z" w16du:dateUtc="2025-03-21T04:39:00Z"/>
                <w:rFonts w:ascii="Times New Roman" w:hAnsi="Times New Roman"/>
                <w:b/>
                <w:bCs/>
                <w:lang w:val="es-MX"/>
                <w:rPrChange w:id="1227" w:author="JAQUELINE GONGORA TUN" w:date="2025-03-21T00:14:00Z" w16du:dateUtc="2025-03-21T06:14:00Z">
                  <w:rPr>
                    <w:ins w:id="1228" w:author="JAQUELINE GONGORA TUN" w:date="2025-03-20T22:39:00Z" w16du:dateUtc="2025-03-21T04:39:00Z"/>
                    <w:rFonts w:asciiTheme="minorHAnsi" w:hAnsiTheme="minorHAnsi" w:cstheme="minorHAnsi"/>
                    <w:lang w:val="es-MX"/>
                  </w:rPr>
                </w:rPrChange>
              </w:rPr>
            </w:pPr>
            <w:ins w:id="1229" w:author="JAQUELINE GONGORA TUN" w:date="2025-03-20T22:39:00Z" w16du:dateUtc="2025-03-21T04:39:00Z">
              <w:r w:rsidRPr="00123EA7">
                <w:rPr>
                  <w:rFonts w:ascii="Times New Roman" w:hAnsi="Times New Roman"/>
                  <w:b/>
                  <w:bCs/>
                  <w:lang w:val="es-MX"/>
                  <w:rPrChange w:id="1230" w:author="JAQUELINE GONGORA TUN" w:date="2025-03-21T00:14:00Z" w16du:dateUtc="2025-03-21T06:14:00Z">
                    <w:rPr>
                      <w:rFonts w:asciiTheme="minorHAnsi" w:hAnsiTheme="minorHAnsi" w:cstheme="minorHAnsi"/>
                      <w:lang w:val="es-MX"/>
                    </w:rPr>
                  </w:rPrChange>
                </w:rPr>
                <w:t>Entrevistas</w:t>
              </w:r>
            </w:ins>
          </w:p>
          <w:p w14:paraId="4093901F" w14:textId="77777777" w:rsidR="006B26ED" w:rsidRPr="00123EA7" w:rsidRDefault="006B26ED" w:rsidP="006B26ED">
            <w:pPr>
              <w:numPr>
                <w:ilvl w:val="0"/>
                <w:numId w:val="37"/>
              </w:numPr>
              <w:rPr>
                <w:ins w:id="1231" w:author="JAQUELINE GONGORA TUN" w:date="2025-03-20T22:39:00Z"/>
                <w:rFonts w:ascii="Times New Roman" w:hAnsi="Times New Roman"/>
                <w:lang w:val="es-MX"/>
                <w:rPrChange w:id="1232" w:author="JAQUELINE GONGORA TUN" w:date="2025-03-21T00:14:00Z" w16du:dateUtc="2025-03-21T06:14:00Z">
                  <w:rPr>
                    <w:ins w:id="1233" w:author="JAQUELINE GONGORA TUN" w:date="2025-03-20T22:39:00Z"/>
                    <w:rFonts w:asciiTheme="minorHAnsi" w:hAnsiTheme="minorHAnsi" w:cstheme="minorHAnsi"/>
                    <w:lang w:val="es-MX"/>
                  </w:rPr>
                </w:rPrChange>
              </w:rPr>
            </w:pPr>
            <w:ins w:id="1234" w:author="JAQUELINE GONGORA TUN" w:date="2025-03-20T22:39:00Z">
              <w:r w:rsidRPr="00123EA7">
                <w:rPr>
                  <w:rFonts w:ascii="Times New Roman" w:hAnsi="Times New Roman"/>
                  <w:lang w:val="es-MX"/>
                  <w:rPrChange w:id="1235" w:author="JAQUELINE GONGORA TUN" w:date="2025-03-21T00:14:00Z" w16du:dateUtc="2025-03-21T06:14:00Z">
                    <w:rPr>
                      <w:rFonts w:asciiTheme="minorHAnsi" w:hAnsiTheme="minorHAnsi" w:cstheme="minorHAnsi"/>
                      <w:lang w:val="es-MX"/>
                    </w:rPr>
                  </w:rPrChange>
                </w:rPr>
                <w:t>Se llevarán a cabo entrevistas con administradores del sistema para definir los flujos de trabajo y los requisitos de gestión de usuarios.</w:t>
              </w:r>
            </w:ins>
          </w:p>
          <w:p w14:paraId="3921F3A6" w14:textId="6C3FACBE" w:rsidR="006B26ED" w:rsidRPr="00123EA7" w:rsidRDefault="006B26ED" w:rsidP="006B26ED">
            <w:pPr>
              <w:numPr>
                <w:ilvl w:val="0"/>
                <w:numId w:val="37"/>
              </w:numPr>
              <w:rPr>
                <w:ins w:id="1236" w:author="JAQUELINE GONGORA TUN" w:date="2025-03-20T22:39:00Z" w16du:dateUtc="2025-03-21T04:39:00Z"/>
                <w:rFonts w:ascii="Times New Roman" w:hAnsi="Times New Roman"/>
                <w:lang w:val="es-MX"/>
                <w:rPrChange w:id="1237" w:author="JAQUELINE GONGORA TUN" w:date="2025-03-21T00:14:00Z" w16du:dateUtc="2025-03-21T06:14:00Z">
                  <w:rPr>
                    <w:ins w:id="1238" w:author="JAQUELINE GONGORA TUN" w:date="2025-03-20T22:39:00Z" w16du:dateUtc="2025-03-21T04:39:00Z"/>
                    <w:rFonts w:asciiTheme="minorHAnsi" w:hAnsiTheme="minorHAnsi" w:cstheme="minorHAnsi"/>
                    <w:lang w:val="es-MX"/>
                  </w:rPr>
                </w:rPrChange>
              </w:rPr>
              <w:pPrChange w:id="1239" w:author="JAQUELINE GONGORA TUN" w:date="2025-03-20T22:39:00Z" w16du:dateUtc="2025-03-21T04:39:00Z">
                <w:pPr>
                  <w:ind w:left="360"/>
                </w:pPr>
              </w:pPrChange>
            </w:pPr>
            <w:ins w:id="1240" w:author="JAQUELINE GONGORA TUN" w:date="2025-03-20T22:39:00Z">
              <w:r w:rsidRPr="00123EA7">
                <w:rPr>
                  <w:rFonts w:ascii="Times New Roman" w:hAnsi="Times New Roman"/>
                  <w:lang w:val="es-MX"/>
                  <w:rPrChange w:id="1241" w:author="JAQUELINE GONGORA TUN" w:date="2025-03-21T00:14:00Z" w16du:dateUtc="2025-03-21T06:14:00Z">
                    <w:rPr>
                      <w:rFonts w:asciiTheme="minorHAnsi" w:hAnsiTheme="minorHAnsi" w:cstheme="minorHAnsi"/>
                      <w:lang w:val="es-MX"/>
                    </w:rPr>
                  </w:rPrChange>
                </w:rPr>
                <w:t>Se realizarán entrevistas con responsables del adulto mayor para entender sus necesidades y expectativas.</w:t>
              </w:r>
            </w:ins>
          </w:p>
          <w:p w14:paraId="65438C5F" w14:textId="78DE3F96" w:rsidR="0031559C" w:rsidRPr="00123EA7" w:rsidRDefault="0031559C" w:rsidP="006B26ED">
            <w:pPr>
              <w:rPr>
                <w:ins w:id="1242" w:author="JAQUELINE GONGORA TUN" w:date="2025-03-20T22:38:00Z" w16du:dateUtc="2025-03-21T04:38:00Z"/>
                <w:rFonts w:ascii="Times New Roman" w:hAnsi="Times New Roman"/>
                <w:b/>
                <w:bCs/>
                <w:lang w:val="es-MX"/>
                <w:rPrChange w:id="1243" w:author="JAQUELINE GONGORA TUN" w:date="2025-03-21T00:14:00Z" w16du:dateUtc="2025-03-21T06:14:00Z">
                  <w:rPr>
                    <w:ins w:id="1244" w:author="JAQUELINE GONGORA TUN" w:date="2025-03-20T22:38:00Z" w16du:dateUtc="2025-03-21T04:38:00Z"/>
                    <w:rFonts w:asciiTheme="minorHAnsi" w:hAnsiTheme="minorHAnsi" w:cstheme="minorHAnsi"/>
                    <w:lang w:val="es-MX"/>
                  </w:rPr>
                </w:rPrChange>
              </w:rPr>
              <w:pPrChange w:id="1245" w:author="JAQUELINE GONGORA TUN" w:date="2025-03-20T22:39:00Z" w16du:dateUtc="2025-03-21T04:39:00Z">
                <w:pPr>
                  <w:ind w:left="360"/>
                </w:pPr>
              </w:pPrChange>
            </w:pPr>
            <w:ins w:id="1246" w:author="JAQUELINE GONGORA TUN" w:date="2025-03-20T22:32:00Z" w16du:dateUtc="2025-03-21T04:32:00Z">
              <w:r w:rsidRPr="00123EA7">
                <w:rPr>
                  <w:rFonts w:ascii="Times New Roman" w:hAnsi="Times New Roman"/>
                  <w:b/>
                  <w:bCs/>
                  <w:lang w:val="es-MX"/>
                  <w:rPrChange w:id="1247" w:author="JAQUELINE GONGORA TUN" w:date="2025-03-21T00:14:00Z" w16du:dateUtc="2025-03-21T06:14:00Z">
                    <w:rPr/>
                  </w:rPrChange>
                </w:rPr>
                <w:t>Estudios de Campo</w:t>
              </w:r>
            </w:ins>
          </w:p>
          <w:p w14:paraId="4C04F3EF" w14:textId="117DB143" w:rsidR="006B26ED" w:rsidRPr="00123EA7" w:rsidRDefault="006B26ED" w:rsidP="006B26ED">
            <w:pPr>
              <w:pStyle w:val="Prrafodelista"/>
              <w:numPr>
                <w:ilvl w:val="0"/>
                <w:numId w:val="38"/>
              </w:numPr>
              <w:rPr>
                <w:ins w:id="1248" w:author="JAQUELINE GONGORA TUN" w:date="2025-03-20T22:41:00Z" w16du:dateUtc="2025-03-21T04:41:00Z"/>
                <w:sz w:val="22"/>
                <w:szCs w:val="22"/>
                <w:lang w:val="es-MX"/>
                <w:rPrChange w:id="1249" w:author="JAQUELINE GONGORA TUN" w:date="2025-03-21T00:14:00Z" w16du:dateUtc="2025-03-21T06:14:00Z">
                  <w:rPr>
                    <w:ins w:id="1250" w:author="JAQUELINE GONGORA TUN" w:date="2025-03-20T22:41:00Z" w16du:dateUtc="2025-03-21T04:41:00Z"/>
                    <w:rFonts w:asciiTheme="minorHAnsi" w:hAnsiTheme="minorHAnsi" w:cstheme="minorHAnsi"/>
                    <w:sz w:val="22"/>
                    <w:szCs w:val="22"/>
                    <w:lang w:val="es-MX"/>
                  </w:rPr>
                </w:rPrChange>
              </w:rPr>
            </w:pPr>
            <w:ins w:id="1251" w:author="JAQUELINE GONGORA TUN" w:date="2025-03-20T22:40:00Z" w16du:dateUtc="2025-03-21T04:40:00Z">
              <w:r w:rsidRPr="00123EA7">
                <w:rPr>
                  <w:sz w:val="22"/>
                  <w:szCs w:val="22"/>
                  <w:lang w:val="es-MX"/>
                  <w:rPrChange w:id="1252" w:author="JAQUELINE GONGORA TUN" w:date="2025-03-21T00:14:00Z" w16du:dateUtc="2025-03-21T06:14:00Z">
                    <w:rPr/>
                  </w:rPrChange>
                </w:rPr>
                <w:t>Se realizarán estudios de campo para evaluar las condiciones de uso en entornos reales, incluyendo la interacción de adultos mayores con la plataforma</w:t>
              </w:r>
              <w:r w:rsidRPr="00123EA7">
                <w:rPr>
                  <w:sz w:val="22"/>
                  <w:szCs w:val="22"/>
                  <w:lang w:val="es-MX"/>
                  <w:rPrChange w:id="1253" w:author="JAQUELINE GONGORA TUN" w:date="2025-03-21T00:14:00Z" w16du:dateUtc="2025-03-21T06:14:00Z">
                    <w:rPr>
                      <w:rFonts w:asciiTheme="minorHAnsi" w:hAnsiTheme="minorHAnsi" w:cstheme="minorHAnsi"/>
                      <w:lang w:val="es-MX"/>
                    </w:rPr>
                  </w:rPrChange>
                </w:rPr>
                <w:t>.</w:t>
              </w:r>
            </w:ins>
          </w:p>
          <w:p w14:paraId="79679F20" w14:textId="267F3F9A" w:rsidR="006B26ED" w:rsidRPr="00123EA7" w:rsidRDefault="006B26ED" w:rsidP="006B26ED">
            <w:pPr>
              <w:rPr>
                <w:ins w:id="1254" w:author="JAQUELINE GONGORA TUN" w:date="2025-03-20T22:41:00Z" w16du:dateUtc="2025-03-21T04:41:00Z"/>
                <w:rFonts w:ascii="Times New Roman" w:hAnsi="Times New Roman"/>
                <w:b/>
                <w:bCs/>
                <w:lang w:val="es-MX"/>
                <w:rPrChange w:id="1255" w:author="JAQUELINE GONGORA TUN" w:date="2025-03-21T00:14:00Z" w16du:dateUtc="2025-03-21T06:14:00Z">
                  <w:rPr>
                    <w:ins w:id="1256" w:author="JAQUELINE GONGORA TUN" w:date="2025-03-20T22:41:00Z" w16du:dateUtc="2025-03-21T04:41:00Z"/>
                    <w:rFonts w:asciiTheme="minorHAnsi" w:hAnsiTheme="minorHAnsi" w:cstheme="minorHAnsi"/>
                    <w:lang w:val="es-MX"/>
                  </w:rPr>
                </w:rPrChange>
              </w:rPr>
            </w:pPr>
            <w:ins w:id="1257" w:author="JAQUELINE GONGORA TUN" w:date="2025-03-20T22:41:00Z" w16du:dateUtc="2025-03-21T04:41:00Z">
              <w:r w:rsidRPr="00123EA7">
                <w:rPr>
                  <w:rFonts w:ascii="Times New Roman" w:hAnsi="Times New Roman"/>
                  <w:b/>
                  <w:bCs/>
                  <w:lang w:val="es-MX"/>
                  <w:rPrChange w:id="1258" w:author="JAQUELINE GONGORA TUN" w:date="2025-03-21T00:14:00Z" w16du:dateUtc="2025-03-21T06:14:00Z">
                    <w:rPr>
                      <w:rFonts w:asciiTheme="minorHAnsi" w:hAnsiTheme="minorHAnsi" w:cstheme="minorHAnsi"/>
                      <w:lang w:val="es-MX"/>
                    </w:rPr>
                  </w:rPrChange>
                </w:rPr>
                <w:t>Pruebas de usabilidad</w:t>
              </w:r>
            </w:ins>
          </w:p>
          <w:p w14:paraId="34AEE575" w14:textId="7B51BCC2" w:rsidR="006B26ED" w:rsidRPr="00123EA7" w:rsidRDefault="006B26ED" w:rsidP="006B26ED">
            <w:pPr>
              <w:pStyle w:val="Prrafodelista"/>
              <w:numPr>
                <w:ilvl w:val="0"/>
                <w:numId w:val="38"/>
              </w:numPr>
              <w:rPr>
                <w:ins w:id="1259" w:author="JAQUELINE GONGORA TUN" w:date="2025-03-20T22:42:00Z" w16du:dateUtc="2025-03-21T04:42:00Z"/>
                <w:lang w:val="es-MX"/>
                <w:rPrChange w:id="1260" w:author="JAQUELINE GONGORA TUN" w:date="2025-03-21T00:14:00Z" w16du:dateUtc="2025-03-21T06:14:00Z">
                  <w:rPr>
                    <w:ins w:id="1261" w:author="JAQUELINE GONGORA TUN" w:date="2025-03-20T22:42:00Z" w16du:dateUtc="2025-03-21T04:42:00Z"/>
                    <w:rFonts w:asciiTheme="minorHAnsi" w:hAnsiTheme="minorHAnsi" w:cstheme="minorHAnsi"/>
                    <w:lang w:val="es-MX"/>
                  </w:rPr>
                </w:rPrChange>
              </w:rPr>
            </w:pPr>
            <w:ins w:id="1262" w:author="JAQUELINE GONGORA TUN" w:date="2025-03-20T22:41:00Z" w16du:dateUtc="2025-03-21T04:41:00Z">
              <w:r w:rsidRPr="00123EA7">
                <w:rPr>
                  <w:lang w:val="es-MX"/>
                  <w:rPrChange w:id="1263" w:author="JAQUELINE GONGORA TUN" w:date="2025-03-21T00:14:00Z" w16du:dateUtc="2025-03-21T06:14:00Z">
                    <w:rPr/>
                  </w:rPrChange>
                </w:rPr>
                <w:t>Se desarrollarán prototipos iniciales de la plataforma y se realizarán pruebas de usabilidad con un grupo de usuarios representativo para evaluar la facilidad de uso y la comprensión de las funcionalidades.</w:t>
              </w:r>
            </w:ins>
          </w:p>
          <w:p w14:paraId="6AD90674" w14:textId="77777777" w:rsidR="006B26ED" w:rsidRPr="00123EA7" w:rsidRDefault="006B26ED" w:rsidP="006B26ED">
            <w:pPr>
              <w:pStyle w:val="Prrafodelista"/>
              <w:rPr>
                <w:ins w:id="1264" w:author="JAQUELINE GONGORA TUN" w:date="2025-03-20T22:40:00Z" w16du:dateUtc="2025-03-21T04:40:00Z"/>
                <w:lang w:val="es-MX"/>
                <w:rPrChange w:id="1265" w:author="JAQUELINE GONGORA TUN" w:date="2025-03-21T00:14:00Z" w16du:dateUtc="2025-03-21T06:14:00Z">
                  <w:rPr>
                    <w:ins w:id="1266" w:author="JAQUELINE GONGORA TUN" w:date="2025-03-20T22:40:00Z" w16du:dateUtc="2025-03-21T04:40:00Z"/>
                  </w:rPr>
                </w:rPrChange>
              </w:rPr>
              <w:pPrChange w:id="1267" w:author="JAQUELINE GONGORA TUN" w:date="2025-03-20T22:42:00Z" w16du:dateUtc="2025-03-21T04:42:00Z">
                <w:pPr>
                  <w:pStyle w:val="Prrafodelista"/>
                  <w:numPr>
                    <w:numId w:val="38"/>
                  </w:numPr>
                  <w:ind w:hanging="360"/>
                </w:pPr>
              </w:pPrChange>
            </w:pPr>
          </w:p>
          <w:p w14:paraId="0D05EBCA" w14:textId="5C308256" w:rsidR="00DD03A5" w:rsidRPr="00123EA7" w:rsidRDefault="006B26ED" w:rsidP="006B26ED">
            <w:pPr>
              <w:rPr>
                <w:ins w:id="1268" w:author="LUISA CRISTINA VILLANUEVA DIAZ" w:date="2025-03-17T20:10:00Z"/>
                <w:rFonts w:ascii="Times New Roman" w:hAnsi="Times New Roman"/>
                <w:lang w:val="es-MX"/>
                <w:rPrChange w:id="1269" w:author="JAQUELINE GONGORA TUN" w:date="2025-03-21T00:14:00Z" w16du:dateUtc="2025-03-21T06:14:00Z">
                  <w:rPr>
                    <w:ins w:id="1270" w:author="LUISA CRISTINA VILLANUEVA DIAZ" w:date="2025-03-17T20:10:00Z"/>
                    <w:rFonts w:asciiTheme="minorHAnsi" w:hAnsiTheme="minorHAnsi" w:cstheme="minorHAnsi"/>
                    <w:color w:val="8064A2" w:themeColor="accent4"/>
                    <w:lang w:val="es-MX"/>
                  </w:rPr>
                </w:rPrChange>
              </w:rPr>
            </w:pPr>
            <w:ins w:id="1271" w:author="JAQUELINE GONGORA TUN" w:date="2025-03-20T22:40:00Z" w16du:dateUtc="2025-03-21T04:40:00Z">
              <w:r w:rsidRPr="00123EA7">
                <w:rPr>
                  <w:rFonts w:ascii="Times New Roman" w:hAnsi="Times New Roman"/>
                  <w:lang w:val="es-MX"/>
                  <w:rPrChange w:id="1272" w:author="JAQUELINE GONGORA TUN" w:date="2025-03-21T00:14:00Z" w16du:dateUtc="2025-03-21T06:14:00Z">
                    <w:rPr/>
                  </w:rPrChange>
                </w:rPr>
                <w:t xml:space="preserve"> </w:t>
              </w:r>
            </w:ins>
            <w:ins w:id="1273" w:author="LUISA CRISTINA VILLANUEVA DIAZ" w:date="2025-03-17T20:10:00Z">
              <w:r w:rsidR="00DD03A5" w:rsidRPr="00123EA7">
                <w:rPr>
                  <w:rFonts w:ascii="Times New Roman" w:hAnsi="Times New Roman"/>
                  <w:lang w:val="es-MX"/>
                  <w:rPrChange w:id="1274" w:author="JAQUELINE GONGORA TUN" w:date="2025-03-21T00:14:00Z" w16du:dateUtc="2025-03-21T06:14:00Z">
                    <w:rPr>
                      <w:rFonts w:asciiTheme="minorHAnsi" w:hAnsiTheme="minorHAnsi" w:cstheme="minorHAnsi"/>
                      <w:color w:val="8064A2" w:themeColor="accent4"/>
                      <w:lang w:val="es-MX"/>
                    </w:rPr>
                  </w:rPrChange>
                </w:rPr>
                <w:t>Se requiere consultar fuentes como:</w:t>
              </w:r>
            </w:ins>
          </w:p>
          <w:p w14:paraId="37336D70" w14:textId="77777777" w:rsidR="00DD03A5" w:rsidRPr="00123EA7" w:rsidRDefault="00DD03A5" w:rsidP="00DD03A5">
            <w:pPr>
              <w:numPr>
                <w:ilvl w:val="0"/>
                <w:numId w:val="19"/>
              </w:numPr>
              <w:rPr>
                <w:ins w:id="1275" w:author="LUISA CRISTINA VILLANUEVA DIAZ" w:date="2025-03-17T20:10:00Z"/>
                <w:rFonts w:ascii="Times New Roman" w:hAnsi="Times New Roman"/>
                <w:lang w:val="es-MX"/>
                <w:rPrChange w:id="1276" w:author="JAQUELINE GONGORA TUN" w:date="2025-03-21T00:14:00Z" w16du:dateUtc="2025-03-21T06:14:00Z">
                  <w:rPr>
                    <w:ins w:id="1277" w:author="LUISA CRISTINA VILLANUEVA DIAZ" w:date="2025-03-17T20:10:00Z"/>
                    <w:rFonts w:asciiTheme="minorHAnsi" w:hAnsiTheme="minorHAnsi" w:cstheme="minorHAnsi"/>
                    <w:color w:val="8064A2" w:themeColor="accent4"/>
                    <w:lang w:val="es-MX"/>
                  </w:rPr>
                </w:rPrChange>
              </w:rPr>
            </w:pPr>
            <w:ins w:id="1278" w:author="LUISA CRISTINA VILLANUEVA DIAZ" w:date="2025-03-17T20:10:00Z">
              <w:r w:rsidRPr="00123EA7">
                <w:rPr>
                  <w:rFonts w:ascii="Times New Roman" w:hAnsi="Times New Roman"/>
                  <w:lang w:val="es-MX"/>
                  <w:rPrChange w:id="1279" w:author="JAQUELINE GONGORA TUN" w:date="2025-03-21T00:14:00Z" w16du:dateUtc="2025-03-21T06:14:00Z">
                    <w:rPr>
                      <w:rFonts w:asciiTheme="minorHAnsi" w:hAnsiTheme="minorHAnsi" w:cstheme="minorHAnsi"/>
                      <w:color w:val="8064A2" w:themeColor="accent4"/>
                      <w:lang w:val="es-MX"/>
                    </w:rPr>
                  </w:rPrChange>
                </w:rPr>
                <w:t>Normativas de telemedicina en México.</w:t>
              </w:r>
            </w:ins>
          </w:p>
          <w:p w14:paraId="4AFA3F59" w14:textId="77777777" w:rsidR="00DD03A5" w:rsidRPr="00123EA7" w:rsidRDefault="00DD03A5" w:rsidP="00DD03A5">
            <w:pPr>
              <w:numPr>
                <w:ilvl w:val="0"/>
                <w:numId w:val="19"/>
              </w:numPr>
              <w:rPr>
                <w:ins w:id="1280" w:author="LUISA CRISTINA VILLANUEVA DIAZ" w:date="2025-03-17T20:10:00Z"/>
                <w:rFonts w:ascii="Times New Roman" w:hAnsi="Times New Roman"/>
                <w:lang w:val="es-MX"/>
                <w:rPrChange w:id="1281" w:author="JAQUELINE GONGORA TUN" w:date="2025-03-21T00:14:00Z" w16du:dateUtc="2025-03-21T06:14:00Z">
                  <w:rPr>
                    <w:ins w:id="1282" w:author="LUISA CRISTINA VILLANUEVA DIAZ" w:date="2025-03-17T20:10:00Z"/>
                    <w:rFonts w:asciiTheme="minorHAnsi" w:hAnsiTheme="minorHAnsi" w:cstheme="minorHAnsi"/>
                    <w:color w:val="8064A2" w:themeColor="accent4"/>
                    <w:lang w:val="es-MX"/>
                  </w:rPr>
                </w:rPrChange>
              </w:rPr>
            </w:pPr>
            <w:ins w:id="1283" w:author="LUISA CRISTINA VILLANUEVA DIAZ" w:date="2025-03-17T20:10:00Z">
              <w:r w:rsidRPr="00123EA7">
                <w:rPr>
                  <w:rFonts w:ascii="Times New Roman" w:hAnsi="Times New Roman"/>
                  <w:lang w:val="es-MX"/>
                  <w:rPrChange w:id="1284" w:author="JAQUELINE GONGORA TUN" w:date="2025-03-21T00:14:00Z" w16du:dateUtc="2025-03-21T06:14:00Z">
                    <w:rPr>
                      <w:rFonts w:asciiTheme="minorHAnsi" w:hAnsiTheme="minorHAnsi" w:cstheme="minorHAnsi"/>
                      <w:color w:val="8064A2" w:themeColor="accent4"/>
                      <w:lang w:val="es-MX"/>
                    </w:rPr>
                  </w:rPrChange>
                </w:rPr>
                <w:t>Tecnologías accesibles para adultos mayores.</w:t>
              </w:r>
            </w:ins>
          </w:p>
          <w:p w14:paraId="7D5D151E" w14:textId="77777777" w:rsidR="00DD03A5" w:rsidRPr="00123EA7" w:rsidRDefault="00DD03A5" w:rsidP="00DD03A5">
            <w:pPr>
              <w:numPr>
                <w:ilvl w:val="0"/>
                <w:numId w:val="19"/>
              </w:numPr>
              <w:rPr>
                <w:ins w:id="1285" w:author="JAQUELINE GONGORA TUN" w:date="2025-03-20T23:39:00Z" w16du:dateUtc="2025-03-21T05:39:00Z"/>
                <w:rFonts w:ascii="Times New Roman" w:hAnsi="Times New Roman"/>
                <w:lang w:val="es-MX"/>
                <w:rPrChange w:id="1286" w:author="JAQUELINE GONGORA TUN" w:date="2025-03-21T00:14:00Z" w16du:dateUtc="2025-03-21T06:14:00Z">
                  <w:rPr>
                    <w:ins w:id="1287" w:author="JAQUELINE GONGORA TUN" w:date="2025-03-20T23:39:00Z" w16du:dateUtc="2025-03-21T05:39:00Z"/>
                    <w:rFonts w:asciiTheme="minorHAnsi" w:hAnsiTheme="minorHAnsi" w:cstheme="minorHAnsi"/>
                    <w:lang w:val="es-MX"/>
                  </w:rPr>
                </w:rPrChange>
              </w:rPr>
            </w:pPr>
            <w:ins w:id="1288" w:author="LUISA CRISTINA VILLANUEVA DIAZ" w:date="2025-03-17T20:10:00Z">
              <w:r w:rsidRPr="00123EA7">
                <w:rPr>
                  <w:rFonts w:ascii="Times New Roman" w:hAnsi="Times New Roman"/>
                  <w:lang w:val="es-MX"/>
                  <w:rPrChange w:id="1289" w:author="JAQUELINE GONGORA TUN" w:date="2025-03-21T00:14:00Z" w16du:dateUtc="2025-03-21T06:14:00Z">
                    <w:rPr>
                      <w:rFonts w:asciiTheme="minorHAnsi" w:hAnsiTheme="minorHAnsi" w:cstheme="minorHAnsi"/>
                      <w:color w:val="8064A2" w:themeColor="accent4"/>
                      <w:lang w:val="es-MX"/>
                    </w:rPr>
                  </w:rPrChange>
                </w:rPr>
                <w:t>Modelos de atención médica a domicilio.</w:t>
              </w:r>
            </w:ins>
          </w:p>
          <w:p w14:paraId="31AE01A3" w14:textId="77777777" w:rsidR="0042404E" w:rsidRPr="00123EA7" w:rsidRDefault="0042404E" w:rsidP="0042404E">
            <w:pPr>
              <w:ind w:left="720"/>
              <w:rPr>
                <w:ins w:id="1290" w:author="JAQUELINE GONGORA TUN" w:date="2025-03-20T23:39:00Z" w16du:dateUtc="2025-03-21T05:39:00Z"/>
                <w:rFonts w:ascii="Times New Roman" w:hAnsi="Times New Roman"/>
                <w:lang w:val="es-MX"/>
                <w:rPrChange w:id="1291" w:author="JAQUELINE GONGORA TUN" w:date="2025-03-21T00:14:00Z" w16du:dateUtc="2025-03-21T06:14:00Z">
                  <w:rPr>
                    <w:ins w:id="1292" w:author="JAQUELINE GONGORA TUN" w:date="2025-03-20T23:39:00Z" w16du:dateUtc="2025-03-21T05:39:00Z"/>
                    <w:rFonts w:asciiTheme="minorHAnsi" w:hAnsiTheme="minorHAnsi" w:cstheme="minorHAnsi"/>
                    <w:lang w:val="es-MX"/>
                  </w:rPr>
                </w:rPrChange>
              </w:rPr>
            </w:pPr>
          </w:p>
          <w:p w14:paraId="06526694" w14:textId="1CD29D7C" w:rsidR="0042404E" w:rsidRPr="00123EA7" w:rsidRDefault="0042404E" w:rsidP="0042404E">
            <w:pPr>
              <w:rPr>
                <w:ins w:id="1293" w:author="JAQUELINE GONGORA TUN" w:date="2025-03-20T23:39:00Z" w16du:dateUtc="2025-03-21T05:39:00Z"/>
                <w:rFonts w:ascii="Times New Roman" w:hAnsi="Times New Roman"/>
                <w:lang w:val="es-MX"/>
                <w:rPrChange w:id="1294" w:author="JAQUELINE GONGORA TUN" w:date="2025-03-21T00:14:00Z" w16du:dateUtc="2025-03-21T06:14:00Z">
                  <w:rPr>
                    <w:ins w:id="1295" w:author="JAQUELINE GONGORA TUN" w:date="2025-03-20T23:39:00Z" w16du:dateUtc="2025-03-21T05:39:00Z"/>
                    <w:rFonts w:asciiTheme="minorHAnsi" w:hAnsiTheme="minorHAnsi" w:cstheme="minorHAnsi"/>
                    <w:lang w:val="es-MX"/>
                  </w:rPr>
                </w:rPrChange>
              </w:rPr>
              <w:pPrChange w:id="1296" w:author="JAQUELINE GONGORA TUN" w:date="2025-03-20T23:39:00Z" w16du:dateUtc="2025-03-21T05:39:00Z">
                <w:pPr>
                  <w:ind w:left="720"/>
                </w:pPr>
              </w:pPrChange>
            </w:pPr>
            <w:ins w:id="1297" w:author="JAQUELINE GONGORA TUN" w:date="2025-03-20T23:39:00Z" w16du:dateUtc="2025-03-21T05:39:00Z">
              <w:r w:rsidRPr="00123EA7">
                <w:rPr>
                  <w:rFonts w:ascii="Times New Roman" w:hAnsi="Times New Roman"/>
                  <w:lang w:val="es-MX"/>
                  <w:rPrChange w:id="1298" w:author="JAQUELINE GONGORA TUN" w:date="2025-03-21T00:14:00Z" w16du:dateUtc="2025-03-21T06:14:00Z">
                    <w:rPr>
                      <w:rFonts w:asciiTheme="minorHAnsi" w:hAnsiTheme="minorHAnsi" w:cstheme="minorHAnsi"/>
                      <w:lang w:val="es-MX"/>
                    </w:rPr>
                  </w:rPrChange>
                </w:rPr>
                <w:t>Instrumentos de Recolección</w:t>
              </w:r>
              <w:r w:rsidRPr="00123EA7">
                <w:rPr>
                  <w:rFonts w:ascii="Times New Roman" w:hAnsi="Times New Roman"/>
                  <w:lang w:val="es-MX"/>
                  <w:rPrChange w:id="1299" w:author="JAQUELINE GONGORA TUN" w:date="2025-03-21T00:14:00Z" w16du:dateUtc="2025-03-21T06:14:00Z">
                    <w:rPr>
                      <w:rFonts w:asciiTheme="minorHAnsi" w:hAnsiTheme="minorHAnsi" w:cstheme="minorHAnsi"/>
                      <w:lang w:val="es-MX"/>
                    </w:rPr>
                  </w:rPrChange>
                </w:rPr>
                <w:t>:</w:t>
              </w:r>
            </w:ins>
          </w:p>
          <w:p w14:paraId="2235F96F" w14:textId="7E6777AF" w:rsidR="0042404E" w:rsidRPr="00123EA7" w:rsidRDefault="0042404E" w:rsidP="0042404E">
            <w:pPr>
              <w:pStyle w:val="Prrafodelista"/>
              <w:numPr>
                <w:ilvl w:val="0"/>
                <w:numId w:val="38"/>
              </w:numPr>
              <w:rPr>
                <w:ins w:id="1300" w:author="JAQUELINE GONGORA TUN" w:date="2025-03-20T23:39:00Z" w16du:dateUtc="2025-03-21T05:39:00Z"/>
                <w:lang w:val="es-MX"/>
                <w:rPrChange w:id="1301" w:author="JAQUELINE GONGORA TUN" w:date="2025-03-21T00:14:00Z" w16du:dateUtc="2025-03-21T06:14:00Z">
                  <w:rPr>
                    <w:ins w:id="1302" w:author="JAQUELINE GONGORA TUN" w:date="2025-03-20T23:39:00Z" w16du:dateUtc="2025-03-21T05:39:00Z"/>
                  </w:rPr>
                </w:rPrChange>
              </w:rPr>
              <w:pPrChange w:id="1303" w:author="JAQUELINE GONGORA TUN" w:date="2025-03-20T23:39:00Z" w16du:dateUtc="2025-03-21T05:39:00Z">
                <w:pPr>
                  <w:ind w:left="720"/>
                </w:pPr>
              </w:pPrChange>
            </w:pPr>
            <w:ins w:id="1304" w:author="JAQUELINE GONGORA TUN" w:date="2025-03-20T23:39:00Z" w16du:dateUtc="2025-03-21T05:39:00Z">
              <w:r w:rsidRPr="00123EA7">
                <w:rPr>
                  <w:lang w:val="es-MX"/>
                  <w:rPrChange w:id="1305" w:author="JAQUELINE GONGORA TUN" w:date="2025-03-21T00:14:00Z" w16du:dateUtc="2025-03-21T06:14:00Z">
                    <w:rPr/>
                  </w:rPrChange>
                </w:rPr>
                <w:t>Cuestionarios digitales y físicos aplicados a adultos mayores, médicos y administradores.</w:t>
              </w:r>
            </w:ins>
          </w:p>
          <w:p w14:paraId="0BAEE91B" w14:textId="447057C2" w:rsidR="0042404E" w:rsidRPr="00123EA7" w:rsidRDefault="0042404E" w:rsidP="0042404E">
            <w:pPr>
              <w:pStyle w:val="Prrafodelista"/>
              <w:numPr>
                <w:ilvl w:val="0"/>
                <w:numId w:val="38"/>
              </w:numPr>
              <w:rPr>
                <w:ins w:id="1306" w:author="JAQUELINE GONGORA TUN" w:date="2025-03-20T23:39:00Z" w16du:dateUtc="2025-03-21T05:39:00Z"/>
                <w:lang w:val="es-MX"/>
                <w:rPrChange w:id="1307" w:author="JAQUELINE GONGORA TUN" w:date="2025-03-21T00:14:00Z" w16du:dateUtc="2025-03-21T06:14:00Z">
                  <w:rPr>
                    <w:ins w:id="1308" w:author="JAQUELINE GONGORA TUN" w:date="2025-03-20T23:39:00Z" w16du:dateUtc="2025-03-21T05:39:00Z"/>
                  </w:rPr>
                </w:rPrChange>
              </w:rPr>
              <w:pPrChange w:id="1309" w:author="JAQUELINE GONGORA TUN" w:date="2025-03-20T23:39:00Z" w16du:dateUtc="2025-03-21T05:39:00Z">
                <w:pPr>
                  <w:ind w:left="720"/>
                </w:pPr>
              </w:pPrChange>
            </w:pPr>
            <w:ins w:id="1310" w:author="JAQUELINE GONGORA TUN" w:date="2025-03-20T23:39:00Z" w16du:dateUtc="2025-03-21T05:39:00Z">
              <w:r w:rsidRPr="00123EA7">
                <w:rPr>
                  <w:lang w:val="es-MX"/>
                  <w:rPrChange w:id="1311" w:author="JAQUELINE GONGORA TUN" w:date="2025-03-21T00:14:00Z" w16du:dateUtc="2025-03-21T06:14:00Z">
                    <w:rPr/>
                  </w:rPrChange>
                </w:rPr>
                <w:t>Prototipos funcionales de la plataforma para evaluación de usuarios y validación de experiencia de usuario.</w:t>
              </w:r>
            </w:ins>
          </w:p>
          <w:p w14:paraId="503179D3" w14:textId="31A425E4" w:rsidR="0042404E" w:rsidRPr="00123EA7" w:rsidRDefault="0042404E" w:rsidP="0042404E">
            <w:pPr>
              <w:pStyle w:val="Prrafodelista"/>
              <w:numPr>
                <w:ilvl w:val="0"/>
                <w:numId w:val="38"/>
              </w:numPr>
              <w:rPr>
                <w:ins w:id="1312" w:author="JAQUELINE GONGORA TUN" w:date="2025-03-20T23:39:00Z" w16du:dateUtc="2025-03-21T05:39:00Z"/>
                <w:lang w:val="es-MX"/>
                <w:rPrChange w:id="1313" w:author="JAQUELINE GONGORA TUN" w:date="2025-03-21T00:14:00Z" w16du:dateUtc="2025-03-21T06:14:00Z">
                  <w:rPr>
                    <w:ins w:id="1314" w:author="JAQUELINE GONGORA TUN" w:date="2025-03-20T23:39:00Z" w16du:dateUtc="2025-03-21T05:39:00Z"/>
                  </w:rPr>
                </w:rPrChange>
              </w:rPr>
              <w:pPrChange w:id="1315" w:author="JAQUELINE GONGORA TUN" w:date="2025-03-20T23:39:00Z" w16du:dateUtc="2025-03-21T05:39:00Z">
                <w:pPr>
                  <w:ind w:left="720"/>
                </w:pPr>
              </w:pPrChange>
            </w:pPr>
            <w:ins w:id="1316" w:author="JAQUELINE GONGORA TUN" w:date="2025-03-20T23:39:00Z" w16du:dateUtc="2025-03-21T05:39:00Z">
              <w:r w:rsidRPr="00123EA7">
                <w:rPr>
                  <w:lang w:val="es-MX"/>
                  <w:rPrChange w:id="1317" w:author="JAQUELINE GONGORA TUN" w:date="2025-03-21T00:14:00Z" w16du:dateUtc="2025-03-21T06:14:00Z">
                    <w:rPr/>
                  </w:rPrChange>
                </w:rPr>
                <w:t>Bitácoras y reportes de uso generados por los administradores para monitorear la interacción con la plataforma.</w:t>
              </w:r>
            </w:ins>
          </w:p>
          <w:p w14:paraId="6FF22026" w14:textId="55C30438" w:rsidR="0042404E" w:rsidRPr="00123EA7" w:rsidRDefault="0042404E" w:rsidP="0042404E">
            <w:pPr>
              <w:pStyle w:val="Prrafodelista"/>
              <w:numPr>
                <w:ilvl w:val="0"/>
                <w:numId w:val="38"/>
              </w:numPr>
              <w:rPr>
                <w:ins w:id="1318" w:author="LUISA CRISTINA VILLANUEVA DIAZ" w:date="2025-03-17T20:10:00Z"/>
                <w:lang w:val="es-MX"/>
                <w:rPrChange w:id="1319" w:author="JAQUELINE GONGORA TUN" w:date="2025-03-21T00:14:00Z" w16du:dateUtc="2025-03-21T06:14:00Z">
                  <w:rPr>
                    <w:ins w:id="1320" w:author="LUISA CRISTINA VILLANUEVA DIAZ" w:date="2025-03-17T20:10:00Z"/>
                    <w:rFonts w:asciiTheme="minorHAnsi" w:hAnsiTheme="minorHAnsi" w:cstheme="minorHAnsi"/>
                    <w:color w:val="8064A2" w:themeColor="accent4"/>
                    <w:lang w:val="es-MX"/>
                  </w:rPr>
                </w:rPrChange>
              </w:rPr>
              <w:pPrChange w:id="1321" w:author="JAQUELINE GONGORA TUN" w:date="2025-03-20T23:39:00Z" w16du:dateUtc="2025-03-21T05:39:00Z">
                <w:pPr>
                  <w:numPr>
                    <w:numId w:val="19"/>
                  </w:numPr>
                  <w:tabs>
                    <w:tab w:val="num" w:pos="720"/>
                  </w:tabs>
                  <w:ind w:left="720" w:hanging="360"/>
                </w:pPr>
              </w:pPrChange>
            </w:pPr>
            <w:ins w:id="1322" w:author="JAQUELINE GONGORA TUN" w:date="2025-03-20T23:39:00Z" w16du:dateUtc="2025-03-21T05:39:00Z">
              <w:r w:rsidRPr="00123EA7">
                <w:rPr>
                  <w:lang w:val="es-MX"/>
                  <w:rPrChange w:id="1323" w:author="JAQUELINE GONGORA TUN" w:date="2025-03-21T00:14:00Z" w16du:dateUtc="2025-03-21T06:14:00Z">
                    <w:rPr/>
                  </w:rPrChange>
                </w:rPr>
                <w:lastRenderedPageBreak/>
                <w:t>Simulaciones y pruebas piloto en ambientes reales para validar la eficacia de las funcionalidades implementadas.</w:t>
              </w:r>
            </w:ins>
          </w:p>
          <w:p w14:paraId="4E4805A8" w14:textId="3FE83D78" w:rsidR="00760E14" w:rsidRPr="00123EA7" w:rsidRDefault="00BC3632" w:rsidP="00BC3632">
            <w:pPr>
              <w:rPr>
                <w:rFonts w:ascii="Times New Roman" w:hAnsi="Times New Roman"/>
                <w:lang w:val="es-MX"/>
                <w:rPrChange w:id="1324" w:author="JAQUELINE GONGORA TUN" w:date="2025-03-21T00:14:00Z" w16du:dateUtc="2025-03-21T06:14:00Z">
                  <w:rPr>
                    <w:rFonts w:asciiTheme="minorHAnsi" w:hAnsiTheme="minorHAnsi" w:cstheme="minorHAnsi"/>
                    <w:lang w:val="es-MX"/>
                  </w:rPr>
                </w:rPrChange>
              </w:rPr>
            </w:pPr>
            <w:del w:id="1325" w:author="LUISA CRISTINA VILLANUEVA DIAZ" w:date="2025-03-17T20:10:00Z" w16du:dateUtc="2025-03-18T02:10:00Z">
              <w:r w:rsidRPr="00123EA7" w:rsidDel="00DD03A5">
                <w:rPr>
                  <w:rFonts w:ascii="Times New Roman" w:hAnsi="Times New Roman"/>
                  <w:lang w:val="es-MX"/>
                  <w:rPrChange w:id="1326" w:author="JAQUELINE GONGORA TUN" w:date="2025-03-21T00:14:00Z" w16du:dateUtc="2025-03-21T06:14:00Z">
                    <w:rPr>
                      <w:rFonts w:asciiTheme="minorHAnsi" w:hAnsiTheme="minorHAnsi" w:cstheme="minorHAnsi"/>
                      <w:color w:val="8064A2" w:themeColor="accent4"/>
                      <w:lang w:val="es-MX"/>
                    </w:rPr>
                  </w:rPrChange>
                </w:rPr>
                <w:delText xml:space="preserve">[Fuentes de información que requieren consultar para obtener los requerimientos del </w:delText>
              </w:r>
              <w:r w:rsidR="000856A8" w:rsidRPr="00123EA7" w:rsidDel="00DD03A5">
                <w:rPr>
                  <w:rFonts w:ascii="Times New Roman" w:hAnsi="Times New Roman"/>
                  <w:lang w:val="es-MX"/>
                  <w:rPrChange w:id="1327" w:author="JAQUELINE GONGORA TUN" w:date="2025-03-21T00:14:00Z" w16du:dateUtc="2025-03-21T06:14:00Z">
                    <w:rPr>
                      <w:rFonts w:asciiTheme="minorHAnsi" w:hAnsiTheme="minorHAnsi" w:cstheme="minorHAnsi"/>
                      <w:color w:val="8064A2" w:themeColor="accent4"/>
                      <w:lang w:val="es-MX"/>
                    </w:rPr>
                  </w:rPrChange>
                </w:rPr>
                <w:delText>producto.</w:delText>
              </w:r>
              <w:r w:rsidRPr="00123EA7" w:rsidDel="00DD03A5">
                <w:rPr>
                  <w:rFonts w:ascii="Times New Roman" w:hAnsi="Times New Roman"/>
                  <w:lang w:val="es-MX"/>
                  <w:rPrChange w:id="1328" w:author="JAQUELINE GONGORA TUN" w:date="2025-03-21T00:14:00Z" w16du:dateUtc="2025-03-21T06:14:00Z">
                    <w:rPr>
                      <w:rFonts w:asciiTheme="minorHAnsi" w:hAnsiTheme="minorHAnsi" w:cstheme="minorHAnsi"/>
                      <w:color w:val="8064A2" w:themeColor="accent4"/>
                      <w:lang w:val="es-MX"/>
                    </w:rPr>
                  </w:rPrChange>
                </w:rPr>
                <w:delText>]</w:delText>
              </w:r>
            </w:del>
          </w:p>
        </w:tc>
      </w:tr>
      <w:tr w:rsidR="002570B8" w:rsidRPr="00123EA7" w14:paraId="4A25EF89" w14:textId="77777777" w:rsidTr="00760E14">
        <w:trPr>
          <w:trHeight w:val="1253"/>
        </w:trPr>
        <w:tc>
          <w:tcPr>
            <w:tcW w:w="1915" w:type="dxa"/>
          </w:tcPr>
          <w:p w14:paraId="795BE079" w14:textId="77777777" w:rsidR="002570B8" w:rsidRPr="00123EA7" w:rsidRDefault="002570B8">
            <w:pPr>
              <w:pStyle w:val="Ttulo2"/>
              <w:rPr>
                <w:rFonts w:ascii="Times New Roman" w:hAnsi="Times New Roman" w:cs="Times New Roman"/>
                <w:lang w:val="es-MX"/>
                <w:rPrChange w:id="1329" w:author="JAQUELINE GONGORA TUN" w:date="2025-03-21T00:14:00Z" w16du:dateUtc="2025-03-21T06:14:00Z">
                  <w:rPr>
                    <w:rFonts w:asciiTheme="minorHAnsi" w:hAnsiTheme="minorHAnsi" w:cstheme="minorHAnsi"/>
                    <w:lang w:val="es-MX"/>
                  </w:rPr>
                </w:rPrChange>
              </w:rPr>
              <w:pPrChange w:id="1330" w:author="LUISA CRISTINA VILLANUEVA DIAZ" w:date="2025-03-17T20:25:00Z" w16du:dateUtc="2025-03-18T02:25:00Z">
                <w:pPr>
                  <w:pStyle w:val="tableleft"/>
                </w:pPr>
              </w:pPrChange>
            </w:pPr>
            <w:bookmarkStart w:id="1331" w:name="_Toc193135605"/>
            <w:r w:rsidRPr="00123EA7">
              <w:rPr>
                <w:rFonts w:ascii="Times New Roman" w:hAnsi="Times New Roman" w:cs="Times New Roman"/>
                <w:b/>
                <w:bCs/>
                <w:color w:val="auto"/>
                <w:sz w:val="22"/>
                <w:szCs w:val="22"/>
                <w:lang w:val="es-MX"/>
                <w:rPrChange w:id="1332" w:author="JAQUELINE GONGORA TUN" w:date="2025-03-21T00:14:00Z" w16du:dateUtc="2025-03-21T06:14:00Z">
                  <w:rPr>
                    <w:rFonts w:asciiTheme="minorHAnsi" w:hAnsiTheme="minorHAnsi" w:cstheme="minorHAnsi"/>
                    <w:lang w:val="es-MX"/>
                  </w:rPr>
                </w:rPrChange>
              </w:rPr>
              <w:lastRenderedPageBreak/>
              <w:t>Plan de actividades</w:t>
            </w:r>
            <w:bookmarkEnd w:id="1331"/>
          </w:p>
        </w:tc>
        <w:tc>
          <w:tcPr>
            <w:tcW w:w="7661" w:type="dxa"/>
            <w:tcBorders>
              <w:top w:val="single" w:sz="8" w:space="0" w:color="auto"/>
              <w:bottom w:val="single" w:sz="8" w:space="0" w:color="auto"/>
            </w:tcBorders>
          </w:tcPr>
          <w:p w14:paraId="6C8970C2" w14:textId="77777777" w:rsidR="00136C32" w:rsidRPr="00123EA7" w:rsidRDefault="00136C32" w:rsidP="00530917">
            <w:pPr>
              <w:rPr>
                <w:ins w:id="1333" w:author="JAQUELINE GONGORA TUN" w:date="2025-03-20T23:35:00Z" w16du:dateUtc="2025-03-21T05:35:00Z"/>
                <w:rFonts w:ascii="Times New Roman" w:hAnsi="Times New Roman"/>
                <w:bCs/>
                <w:iCs/>
                <w:rPrChange w:id="1334" w:author="JAQUELINE GONGORA TUN" w:date="2025-03-21T00:14:00Z" w16du:dateUtc="2025-03-21T06:14:00Z">
                  <w:rPr>
                    <w:ins w:id="1335" w:author="JAQUELINE GONGORA TUN" w:date="2025-03-20T23:35:00Z" w16du:dateUtc="2025-03-21T05:35:00Z"/>
                    <w:rFonts w:asciiTheme="minorHAnsi" w:hAnsiTheme="minorHAnsi" w:cstheme="minorHAnsi"/>
                    <w:bCs/>
                    <w:iCs/>
                  </w:rPr>
                </w:rPrChange>
              </w:rPr>
            </w:pPr>
          </w:p>
          <w:p w14:paraId="54BF8D66" w14:textId="1EDADE7B" w:rsidR="002570B8" w:rsidRPr="00123EA7" w:rsidDel="00136C32" w:rsidRDefault="00136C32" w:rsidP="00530917">
            <w:pPr>
              <w:rPr>
                <w:del w:id="1336" w:author="JAQUELINE GONGORA TUN" w:date="2025-03-20T23:28:00Z" w16du:dateUtc="2025-03-21T05:28:00Z"/>
                <w:rFonts w:ascii="Times New Roman" w:hAnsi="Times New Roman"/>
                <w:bCs/>
                <w:iCs/>
                <w:lang w:val="es-MX"/>
                <w:rPrChange w:id="1337" w:author="JAQUELINE GONGORA TUN" w:date="2025-03-21T00:14:00Z" w16du:dateUtc="2025-03-21T06:14:00Z">
                  <w:rPr>
                    <w:del w:id="1338" w:author="JAQUELINE GONGORA TUN" w:date="2025-03-20T23:28:00Z" w16du:dateUtc="2025-03-21T05:28:00Z"/>
                    <w:rFonts w:asciiTheme="minorHAnsi" w:hAnsiTheme="minorHAnsi" w:cstheme="minorHAnsi"/>
                    <w:i/>
                    <w:lang w:val="es-MX"/>
                  </w:rPr>
                </w:rPrChange>
              </w:rPr>
            </w:pPr>
            <w:ins w:id="1339" w:author="JAQUELINE GONGORA TUN" w:date="2025-03-20T23:28:00Z">
              <w:r w:rsidRPr="00123EA7">
                <w:rPr>
                  <w:rFonts w:ascii="Times New Roman" w:hAnsi="Times New Roman"/>
                  <w:bCs/>
                  <w:iCs/>
                  <w:rPrChange w:id="1340" w:author="JAQUELINE GONGORA TUN" w:date="2025-03-21T00:14:00Z" w16du:dateUtc="2025-03-21T06:14:00Z">
                    <w:rPr>
                      <w:rFonts w:asciiTheme="minorHAnsi" w:hAnsiTheme="minorHAnsi" w:cstheme="minorHAnsi"/>
                      <w:b/>
                      <w:i/>
                    </w:rPr>
                  </w:rPrChange>
                </w:rPr>
                <w:t xml:space="preserve">Ver </w:t>
              </w:r>
              <w:proofErr w:type="spellStart"/>
              <w:r w:rsidRPr="00123EA7">
                <w:rPr>
                  <w:rFonts w:ascii="Times New Roman" w:hAnsi="Times New Roman"/>
                  <w:bCs/>
                  <w:iCs/>
                  <w:rPrChange w:id="1341" w:author="JAQUELINE GONGORA TUN" w:date="2025-03-21T00:14:00Z" w16du:dateUtc="2025-03-21T06:14:00Z">
                    <w:rPr>
                      <w:rFonts w:asciiTheme="minorHAnsi" w:hAnsiTheme="minorHAnsi" w:cstheme="minorHAnsi"/>
                      <w:b/>
                      <w:i/>
                    </w:rPr>
                  </w:rPrChange>
                </w:rPr>
                <w:t>documento</w:t>
              </w:r>
              <w:proofErr w:type="spellEnd"/>
              <w:r w:rsidRPr="00123EA7">
                <w:rPr>
                  <w:rFonts w:ascii="Times New Roman" w:hAnsi="Times New Roman"/>
                  <w:bCs/>
                  <w:iCs/>
                  <w:rPrChange w:id="1342" w:author="JAQUELINE GONGORA TUN" w:date="2025-03-21T00:14:00Z" w16du:dateUtc="2025-03-21T06:14:00Z">
                    <w:rPr>
                      <w:rFonts w:asciiTheme="minorHAnsi" w:hAnsiTheme="minorHAnsi" w:cstheme="minorHAnsi"/>
                      <w:b/>
                      <w:i/>
                    </w:rPr>
                  </w:rPrChange>
                </w:rPr>
                <w:t xml:space="preserve">: Anexo – </w:t>
              </w:r>
            </w:ins>
            <w:ins w:id="1343" w:author="JAQUELINE GONGORA TUN" w:date="2025-03-20T23:34:00Z" w16du:dateUtc="2025-03-21T05:34:00Z">
              <w:r w:rsidRPr="00123EA7">
                <w:rPr>
                  <w:rFonts w:ascii="Times New Roman" w:hAnsi="Times New Roman"/>
                  <w:bCs/>
                  <w:iCs/>
                  <w:rPrChange w:id="1344" w:author="JAQUELINE GONGORA TUN" w:date="2025-03-21T00:14:00Z" w16du:dateUtc="2025-03-21T06:14:00Z">
                    <w:rPr>
                      <w:rFonts w:asciiTheme="minorHAnsi" w:hAnsiTheme="minorHAnsi" w:cstheme="minorHAnsi"/>
                      <w:bCs/>
                      <w:iCs/>
                    </w:rPr>
                  </w:rPrChange>
                </w:rPr>
                <w:t>BienestarMayor.</w:t>
              </w:r>
            </w:ins>
            <w:ins w:id="1345" w:author="JAQUELINE GONGORA TUN" w:date="2025-03-20T23:35:00Z" w16du:dateUtc="2025-03-21T05:35:00Z">
              <w:r w:rsidRPr="00123EA7">
                <w:rPr>
                  <w:rFonts w:ascii="Times New Roman" w:hAnsi="Times New Roman"/>
                  <w:bCs/>
                  <w:iCs/>
                  <w:rPrChange w:id="1346" w:author="JAQUELINE GONGORA TUN" w:date="2025-03-21T00:14:00Z" w16du:dateUtc="2025-03-21T06:14:00Z">
                    <w:rPr>
                      <w:rFonts w:asciiTheme="minorHAnsi" w:hAnsiTheme="minorHAnsi" w:cstheme="minorHAnsi"/>
                      <w:bCs/>
                      <w:iCs/>
                    </w:rPr>
                  </w:rPrChange>
                </w:rPr>
                <w:t>xlsx</w:t>
              </w:r>
            </w:ins>
            <w:del w:id="1347" w:author="JAQUELINE GONGORA TUN" w:date="2025-03-20T23:28:00Z" w16du:dateUtc="2025-03-21T05:28:00Z">
              <w:r w:rsidR="002570B8" w:rsidRPr="00123EA7" w:rsidDel="00136C32">
                <w:rPr>
                  <w:rFonts w:ascii="Times New Roman" w:hAnsi="Times New Roman"/>
                  <w:bCs/>
                  <w:iCs/>
                  <w:lang w:val="es-MX"/>
                  <w:rPrChange w:id="1348" w:author="JAQUELINE GONGORA TUN" w:date="2025-03-21T00:14:00Z" w16du:dateUtc="2025-03-21T06:14:00Z">
                    <w:rPr>
                      <w:rFonts w:asciiTheme="minorHAnsi" w:hAnsiTheme="minorHAnsi" w:cstheme="minorHAnsi"/>
                      <w:i/>
                      <w:lang w:val="es-MX"/>
                    </w:rPr>
                  </w:rPrChange>
                </w:rPr>
                <w:delText>Anexo.</w:delText>
              </w:r>
            </w:del>
          </w:p>
          <w:p w14:paraId="53A05D3E" w14:textId="0F6E0BD3" w:rsidR="002570B8" w:rsidRPr="00123EA7" w:rsidRDefault="002570B8" w:rsidP="00530917">
            <w:pPr>
              <w:rPr>
                <w:rFonts w:ascii="Times New Roman" w:hAnsi="Times New Roman"/>
                <w:lang w:val="es-MX"/>
                <w:rPrChange w:id="1349" w:author="JAQUELINE GONGORA TUN" w:date="2025-03-21T00:14:00Z" w16du:dateUtc="2025-03-21T06:14:00Z">
                  <w:rPr>
                    <w:rFonts w:asciiTheme="minorHAnsi" w:hAnsiTheme="minorHAnsi" w:cstheme="minorHAnsi"/>
                    <w:lang w:val="es-MX"/>
                  </w:rPr>
                </w:rPrChange>
              </w:rPr>
            </w:pPr>
            <w:del w:id="1350" w:author="JAQUELINE GONGORA TUN" w:date="2025-03-20T23:28:00Z" w16du:dateUtc="2025-03-21T05:28:00Z">
              <w:r w:rsidRPr="00123EA7" w:rsidDel="00136C32">
                <w:rPr>
                  <w:rFonts w:ascii="Times New Roman" w:hAnsi="Times New Roman"/>
                  <w:color w:val="8064A2" w:themeColor="accent4"/>
                  <w:lang w:val="es-MX"/>
                  <w:rPrChange w:id="1351" w:author="JAQUELINE GONGORA TUN" w:date="2025-03-21T00:14:00Z" w16du:dateUtc="2025-03-21T06:14:00Z">
                    <w:rPr>
                      <w:rFonts w:asciiTheme="minorHAnsi" w:hAnsiTheme="minorHAnsi" w:cstheme="minorHAnsi"/>
                      <w:color w:val="8064A2" w:themeColor="accent4"/>
                      <w:lang w:val="es-MX"/>
                    </w:rPr>
                  </w:rPrChange>
                </w:rPr>
                <w:delText>[</w:delText>
              </w:r>
              <w:r w:rsidR="000856A8" w:rsidRPr="00123EA7" w:rsidDel="00136C32">
                <w:rPr>
                  <w:rFonts w:ascii="Times New Roman" w:hAnsi="Times New Roman"/>
                  <w:color w:val="8064A2" w:themeColor="accent4"/>
                  <w:lang w:val="es-MX"/>
                  <w:rPrChange w:id="1352" w:author="JAQUELINE GONGORA TUN" w:date="2025-03-21T00:14:00Z" w16du:dateUtc="2025-03-21T06:14:00Z">
                    <w:rPr>
                      <w:rFonts w:asciiTheme="minorHAnsi" w:hAnsiTheme="minorHAnsi" w:cstheme="minorHAnsi"/>
                      <w:color w:val="8064A2" w:themeColor="accent4"/>
                      <w:lang w:val="es-MX"/>
                    </w:rPr>
                  </w:rPrChange>
                </w:rPr>
                <w:delText>Incluir el calendario de actividades en un documento anexo.</w:delText>
              </w:r>
              <w:r w:rsidRPr="00123EA7" w:rsidDel="00136C32">
                <w:rPr>
                  <w:rFonts w:ascii="Times New Roman" w:hAnsi="Times New Roman"/>
                  <w:color w:val="8064A2" w:themeColor="accent4"/>
                  <w:lang w:val="es-MX"/>
                  <w:rPrChange w:id="1353" w:author="JAQUELINE GONGORA TUN" w:date="2025-03-21T00:14:00Z" w16du:dateUtc="2025-03-21T06:14:00Z">
                    <w:rPr>
                      <w:rFonts w:asciiTheme="minorHAnsi" w:hAnsiTheme="minorHAnsi" w:cstheme="minorHAnsi"/>
                      <w:color w:val="8064A2" w:themeColor="accent4"/>
                      <w:lang w:val="es-MX"/>
                    </w:rPr>
                  </w:rPrChange>
                </w:rPr>
                <w:delText>]</w:delText>
              </w:r>
            </w:del>
          </w:p>
        </w:tc>
      </w:tr>
    </w:tbl>
    <w:p w14:paraId="2C6336B5" w14:textId="240365EB" w:rsidR="00C82D0E" w:rsidRPr="00123EA7" w:rsidRDefault="00187E0D" w:rsidP="00187E0D">
      <w:pPr>
        <w:pStyle w:val="Ttulo1"/>
        <w:rPr>
          <w:rFonts w:ascii="Times New Roman" w:hAnsi="Times New Roman"/>
          <w:lang w:val="es-MX"/>
          <w:rPrChange w:id="1354" w:author="JAQUELINE GONGORA TUN" w:date="2025-03-21T00:14:00Z" w16du:dateUtc="2025-03-21T06:14:00Z">
            <w:rPr>
              <w:lang w:val="es-MX"/>
            </w:rPr>
          </w:rPrChange>
        </w:rPr>
      </w:pPr>
      <w:bookmarkStart w:id="1355" w:name="_Toc193135606"/>
      <w:r w:rsidRPr="00123EA7">
        <w:rPr>
          <w:rFonts w:ascii="Times New Roman" w:hAnsi="Times New Roman"/>
          <w:lang w:val="es-MX"/>
          <w:rPrChange w:id="1356" w:author="JAQUELINE GONGORA TUN" w:date="2025-03-21T00:14:00Z" w16du:dateUtc="2025-03-21T06:14:00Z">
            <w:rPr>
              <w:lang w:val="es-MX"/>
            </w:rPr>
          </w:rPrChange>
        </w:rPr>
        <w:t>Conclusione</w:t>
      </w:r>
      <w:ins w:id="1357" w:author="JAQUELINE GONGORA TUN" w:date="2025-03-20T23:37:00Z" w16du:dateUtc="2025-03-21T05:37:00Z">
        <w:r w:rsidR="00136C32" w:rsidRPr="00123EA7">
          <w:rPr>
            <w:rFonts w:ascii="Times New Roman" w:hAnsi="Times New Roman"/>
            <w:lang w:val="es-MX"/>
            <w:rPrChange w:id="1358" w:author="JAQUELINE GONGORA TUN" w:date="2025-03-21T00:14:00Z" w16du:dateUtc="2025-03-21T06:14:00Z">
              <w:rPr>
                <w:lang w:val="es-MX"/>
              </w:rPr>
            </w:rPrChange>
          </w:rPr>
          <w:t>s</w:t>
        </w:r>
      </w:ins>
      <w:del w:id="1359" w:author="JAQUELINE GONGORA TUN" w:date="2025-03-20T23:37:00Z" w16du:dateUtc="2025-03-21T05:37:00Z">
        <w:r w:rsidRPr="00123EA7" w:rsidDel="00136C32">
          <w:rPr>
            <w:rFonts w:ascii="Times New Roman" w:hAnsi="Times New Roman"/>
            <w:lang w:val="es-MX"/>
            <w:rPrChange w:id="1360" w:author="JAQUELINE GONGORA TUN" w:date="2025-03-21T00:14:00Z" w16du:dateUtc="2025-03-21T06:14:00Z">
              <w:rPr>
                <w:lang w:val="es-MX"/>
              </w:rPr>
            </w:rPrChange>
          </w:rPr>
          <w:delText>s</w:delText>
        </w:r>
      </w:del>
      <w:bookmarkEnd w:id="1355"/>
    </w:p>
    <w:p w14:paraId="215610F7" w14:textId="1AF2AD30" w:rsidR="00DD03A5" w:rsidRPr="00123EA7" w:rsidDel="0031559C" w:rsidRDefault="00DD03A5" w:rsidP="0031559C">
      <w:pPr>
        <w:spacing w:line="240" w:lineRule="auto"/>
        <w:rPr>
          <w:ins w:id="1361" w:author="LUISA CRISTINA VILLANUEVA DIAZ" w:date="2025-03-17T20:08:00Z" w16du:dateUtc="2025-03-18T02:08:00Z"/>
          <w:del w:id="1362" w:author="JAQUELINE GONGORA TUN" w:date="2025-03-20T22:34:00Z" w16du:dateUtc="2025-03-21T04:34:00Z"/>
          <w:rFonts w:ascii="Times New Roman" w:hAnsi="Times New Roman"/>
          <w:b/>
          <w:lang w:val="es-MX"/>
          <w:rPrChange w:id="1363" w:author="JAQUELINE GONGORA TUN" w:date="2025-03-21T00:14:00Z" w16du:dateUtc="2025-03-21T06:14:00Z">
            <w:rPr>
              <w:ins w:id="1364" w:author="LUISA CRISTINA VILLANUEVA DIAZ" w:date="2025-03-17T20:08:00Z" w16du:dateUtc="2025-03-18T02:08:00Z"/>
              <w:del w:id="1365" w:author="JAQUELINE GONGORA TUN" w:date="2025-03-20T22:34:00Z" w16du:dateUtc="2025-03-21T04:34:00Z"/>
              <w:rFonts w:asciiTheme="minorHAnsi" w:hAnsiTheme="minorHAnsi" w:cstheme="minorHAnsi"/>
              <w:b w:val="0"/>
              <w:color w:val="8064A2" w:themeColor="accent4"/>
              <w:kern w:val="0"/>
              <w:sz w:val="22"/>
              <w:lang w:val="es-MX"/>
            </w:rPr>
          </w:rPrChange>
        </w:rPr>
        <w:pPrChange w:id="1366" w:author="JAQUELINE GONGORA TUN" w:date="2025-03-20T22:34:00Z" w16du:dateUtc="2025-03-21T04:34:00Z">
          <w:pPr>
            <w:pStyle w:val="Ttulo1"/>
          </w:pPr>
        </w:pPrChange>
      </w:pPr>
      <w:ins w:id="1367" w:author="LUISA CRISTINA VILLANUEVA DIAZ" w:date="2025-03-17T20:08:00Z" w16du:dateUtc="2025-03-18T02:08:00Z">
        <w:del w:id="1368" w:author="JAQUELINE GONGORA TUN" w:date="2025-03-20T22:34:00Z" w16du:dateUtc="2025-03-21T04:34:00Z">
          <w:r w:rsidRPr="00123EA7" w:rsidDel="0031559C">
            <w:rPr>
              <w:rFonts w:ascii="Times New Roman" w:hAnsi="Times New Roman"/>
              <w:lang w:val="es-MX"/>
              <w:rPrChange w:id="1369" w:author="JAQUELINE GONGORA TUN" w:date="2025-03-21T00:14:00Z" w16du:dateUtc="2025-03-21T06:14:00Z">
                <w:rPr>
                  <w:rFonts w:asciiTheme="minorHAnsi" w:hAnsiTheme="minorHAnsi" w:cstheme="minorHAnsi"/>
                  <w:b w:val="0"/>
                  <w:color w:val="8064A2" w:themeColor="accent4"/>
                  <w:lang w:val="es-MX"/>
                </w:rPr>
              </w:rPrChange>
            </w:rPr>
            <w:delText>El Sistema de Atención Médica en Línea y a Domicilio se presenta como una solución innovadora para mejorar el acceso a la salud de los adultos mayores. Su implementación permitirá reducir tiempos de espera, optimizar los recursos del sector salud y ofrecer una atención médica más cómoda y accesible.</w:delText>
          </w:r>
        </w:del>
      </w:ins>
    </w:p>
    <w:p w14:paraId="7E424629" w14:textId="24F13EE3" w:rsidR="0031559C" w:rsidRPr="00123EA7" w:rsidRDefault="00DD03A5" w:rsidP="0031559C">
      <w:pPr>
        <w:spacing w:before="0" w:after="160" w:line="259" w:lineRule="auto"/>
        <w:rPr>
          <w:ins w:id="1370" w:author="JAQUELINE GONGORA TUN" w:date="2025-03-20T22:33:00Z" w16du:dateUtc="2025-03-21T04:33:00Z"/>
          <w:rFonts w:ascii="Times New Roman" w:hAnsi="Times New Roman"/>
          <w:lang w:val="es-MX"/>
          <w:rPrChange w:id="1371" w:author="JAQUELINE GONGORA TUN" w:date="2025-03-21T00:14:00Z" w16du:dateUtc="2025-03-21T06:14:00Z">
            <w:rPr>
              <w:ins w:id="1372" w:author="JAQUELINE GONGORA TUN" w:date="2025-03-20T22:33:00Z" w16du:dateUtc="2025-03-21T04:33:00Z"/>
              <w:rFonts w:ascii="Times New Roman" w:hAnsi="Times New Roman"/>
              <w:sz w:val="24"/>
              <w:szCs w:val="24"/>
              <w:lang w:val="es-MX"/>
            </w:rPr>
          </w:rPrChange>
        </w:rPr>
        <w:pPrChange w:id="1373" w:author="JAQUELINE GONGORA TUN" w:date="2025-03-20T22:34:00Z" w16du:dateUtc="2025-03-21T04:34:00Z">
          <w:pPr>
            <w:spacing w:before="0" w:after="160" w:line="259" w:lineRule="auto"/>
            <w:ind w:left="720"/>
          </w:pPr>
        </w:pPrChange>
      </w:pPr>
      <w:ins w:id="1374" w:author="LUISA CRISTINA VILLANUEVA DIAZ" w:date="2025-03-17T20:08:00Z" w16du:dateUtc="2025-03-18T02:08:00Z">
        <w:del w:id="1375" w:author="JAQUELINE GONGORA TUN" w:date="2025-03-20T22:34:00Z" w16du:dateUtc="2025-03-21T04:34:00Z">
          <w:r w:rsidRPr="00123EA7" w:rsidDel="0031559C">
            <w:rPr>
              <w:rFonts w:ascii="Times New Roman" w:hAnsi="Times New Roman"/>
              <w:lang w:val="es-MX"/>
              <w:rPrChange w:id="1376" w:author="JAQUELINE GONGORA TUN" w:date="2025-03-21T00:14:00Z" w16du:dateUtc="2025-03-21T06:14:00Z">
                <w:rPr>
                  <w:rFonts w:asciiTheme="minorHAnsi" w:hAnsiTheme="minorHAnsi" w:cstheme="minorHAnsi"/>
                  <w:color w:val="8064A2" w:themeColor="accent4"/>
                  <w:lang w:val="es-MX"/>
                </w:rPr>
              </w:rPrChange>
            </w:rPr>
            <w:delText xml:space="preserve">Este documento sienta las bases para su desarrollo, considerando las necesidades del usuario final y las tecnologías disponibles. Con el adecuado financiamiento y validación, este proyecto podrá contribuir significativamente al bienestar de la población de la tercera edad. </w:delText>
          </w:r>
        </w:del>
      </w:ins>
      <w:del w:id="1377" w:author="JAQUELINE GONGORA TUN" w:date="2025-03-20T22:34:00Z" w16du:dateUtc="2025-03-21T04:34:00Z">
        <w:r w:rsidR="009D482F" w:rsidRPr="00123EA7" w:rsidDel="0031559C">
          <w:rPr>
            <w:rFonts w:ascii="Times New Roman" w:hAnsi="Times New Roman"/>
            <w:lang w:val="es-MX"/>
            <w:rPrChange w:id="1378" w:author="JAQUELINE GONGORA TUN" w:date="2025-03-21T00:14:00Z" w16du:dateUtc="2025-03-21T06:14:00Z">
              <w:rPr>
                <w:rFonts w:asciiTheme="minorHAnsi" w:hAnsiTheme="minorHAnsi" w:cstheme="minorHAnsi"/>
                <w:color w:val="8064A2" w:themeColor="accent4"/>
                <w:lang w:val="es-MX"/>
              </w:rPr>
            </w:rPrChange>
          </w:rPr>
          <w:delText>[Conclusiones acerca del pro</w:delText>
        </w:r>
        <w:r w:rsidR="00D43AC4" w:rsidRPr="00123EA7" w:rsidDel="0031559C">
          <w:rPr>
            <w:rFonts w:ascii="Times New Roman" w:hAnsi="Times New Roman"/>
            <w:lang w:val="es-MX"/>
            <w:rPrChange w:id="1379" w:author="JAQUELINE GONGORA TUN" w:date="2025-03-21T00:14:00Z" w16du:dateUtc="2025-03-21T06:14:00Z">
              <w:rPr>
                <w:rFonts w:asciiTheme="minorHAnsi" w:hAnsiTheme="minorHAnsi" w:cstheme="minorHAnsi"/>
                <w:color w:val="8064A2" w:themeColor="accent4"/>
                <w:lang w:val="es-MX"/>
              </w:rPr>
            </w:rPrChange>
          </w:rPr>
          <w:delText>yecto, recursos, tiempo, costos y cuestiones abiertas.</w:delText>
        </w:r>
        <w:r w:rsidR="009D482F" w:rsidRPr="00123EA7" w:rsidDel="0031559C">
          <w:rPr>
            <w:rFonts w:ascii="Times New Roman" w:hAnsi="Times New Roman"/>
            <w:lang w:val="es-MX"/>
            <w:rPrChange w:id="1380" w:author="JAQUELINE GONGORA TUN" w:date="2025-03-21T00:14:00Z" w16du:dateUtc="2025-03-21T06:14:00Z">
              <w:rPr>
                <w:rFonts w:asciiTheme="minorHAnsi" w:hAnsiTheme="minorHAnsi" w:cstheme="minorHAnsi"/>
                <w:color w:val="8064A2" w:themeColor="accent4"/>
                <w:lang w:val="es-MX"/>
              </w:rPr>
            </w:rPrChange>
          </w:rPr>
          <w:delText>]</w:delText>
        </w:r>
      </w:del>
      <w:ins w:id="1381" w:author="JAQUELINE GONGORA TUN" w:date="2025-03-20T22:33:00Z" w16du:dateUtc="2025-03-21T04:33:00Z">
        <w:r w:rsidR="0031559C" w:rsidRPr="00123EA7">
          <w:rPr>
            <w:rFonts w:ascii="Times New Roman" w:hAnsi="Times New Roman"/>
            <w:lang w:val="es-MX"/>
            <w:rPrChange w:id="1382" w:author="JAQUELINE GONGORA TUN" w:date="2025-03-21T00:14:00Z" w16du:dateUtc="2025-03-21T06:14:00Z">
              <w:rPr>
                <w:rFonts w:ascii="Times New Roman" w:hAnsi="Times New Roman"/>
                <w:sz w:val="24"/>
                <w:szCs w:val="24"/>
                <w:lang w:val="es-MX"/>
              </w:rPr>
            </w:rPrChange>
          </w:rPr>
          <w:t xml:space="preserve">El desarrollo de la </w:t>
        </w:r>
        <w:r w:rsidR="0031559C" w:rsidRPr="00123EA7">
          <w:rPr>
            <w:rFonts w:ascii="Times New Roman" w:hAnsi="Times New Roman"/>
            <w:lang w:val="es-MX"/>
            <w:rPrChange w:id="1383" w:author="JAQUELINE GONGORA TUN" w:date="2025-03-21T00:14:00Z" w16du:dateUtc="2025-03-21T06:14:00Z">
              <w:rPr>
                <w:rFonts w:ascii="Times New Roman" w:hAnsi="Times New Roman"/>
                <w:b/>
                <w:bCs/>
                <w:sz w:val="24"/>
                <w:szCs w:val="24"/>
                <w:lang w:val="es-MX"/>
              </w:rPr>
            </w:rPrChange>
          </w:rPr>
          <w:t>plataforma digital de atención médica para adultos mayores</w:t>
        </w:r>
        <w:r w:rsidR="0031559C" w:rsidRPr="00123EA7">
          <w:rPr>
            <w:rFonts w:ascii="Times New Roman" w:hAnsi="Times New Roman"/>
            <w:lang w:val="es-MX"/>
            <w:rPrChange w:id="1384" w:author="JAQUELINE GONGORA TUN" w:date="2025-03-21T00:14:00Z" w16du:dateUtc="2025-03-21T06:14:00Z">
              <w:rPr>
                <w:rFonts w:ascii="Times New Roman" w:hAnsi="Times New Roman"/>
                <w:sz w:val="24"/>
                <w:szCs w:val="24"/>
                <w:lang w:val="es-MX"/>
              </w:rPr>
            </w:rPrChange>
          </w:rPr>
          <w:t xml:space="preserve"> representa una solución innovadora y fundamental para abordar las barreras de acceso a la atención médica que enfrentan las personas de la tercera edad. Al proporcionar un sistema accesible que facilita la programación de citas médicas virtuales y domiciliarias, la plataforma no solo mejora la calidad de vida de los adultos mayores, sino que también optimiza la eficiencia de los profesionales de la salud y garantiza un seguimiento adecuado y continuo de los pacientes.</w:t>
        </w:r>
      </w:ins>
    </w:p>
    <w:p w14:paraId="4F8A9D36" w14:textId="77777777" w:rsidR="0031559C" w:rsidRPr="00123EA7" w:rsidRDefault="0031559C" w:rsidP="0031559C">
      <w:pPr>
        <w:spacing w:before="0" w:after="160" w:line="259" w:lineRule="auto"/>
        <w:rPr>
          <w:ins w:id="1385" w:author="JAQUELINE GONGORA TUN" w:date="2025-03-20T22:33:00Z" w16du:dateUtc="2025-03-21T04:33:00Z"/>
          <w:rFonts w:ascii="Times New Roman" w:hAnsi="Times New Roman"/>
          <w:lang w:val="es-MX"/>
          <w:rPrChange w:id="1386" w:author="JAQUELINE GONGORA TUN" w:date="2025-03-21T00:14:00Z" w16du:dateUtc="2025-03-21T06:14:00Z">
            <w:rPr>
              <w:ins w:id="1387" w:author="JAQUELINE GONGORA TUN" w:date="2025-03-20T22:33:00Z" w16du:dateUtc="2025-03-21T04:33:00Z"/>
              <w:rFonts w:ascii="Times New Roman" w:hAnsi="Times New Roman"/>
              <w:sz w:val="24"/>
              <w:szCs w:val="24"/>
              <w:lang w:val="es-MX"/>
            </w:rPr>
          </w:rPrChange>
        </w:rPr>
        <w:pPrChange w:id="1388" w:author="JAQUELINE GONGORA TUN" w:date="2025-03-20T22:34:00Z" w16du:dateUtc="2025-03-21T04:34:00Z">
          <w:pPr>
            <w:spacing w:before="0" w:after="160" w:line="259" w:lineRule="auto"/>
            <w:ind w:left="720"/>
          </w:pPr>
        </w:pPrChange>
      </w:pPr>
      <w:ins w:id="1389" w:author="JAQUELINE GONGORA TUN" w:date="2025-03-20T22:33:00Z" w16du:dateUtc="2025-03-21T04:33:00Z">
        <w:r w:rsidRPr="00123EA7">
          <w:rPr>
            <w:rFonts w:ascii="Times New Roman" w:hAnsi="Times New Roman"/>
            <w:lang w:val="es-MX"/>
            <w:rPrChange w:id="1390" w:author="JAQUELINE GONGORA TUN" w:date="2025-03-21T00:14:00Z" w16du:dateUtc="2025-03-21T06:14:00Z">
              <w:rPr>
                <w:rFonts w:ascii="Times New Roman" w:hAnsi="Times New Roman"/>
                <w:sz w:val="24"/>
                <w:szCs w:val="24"/>
                <w:lang w:val="es-MX"/>
              </w:rPr>
            </w:rPrChange>
          </w:rPr>
          <w:t xml:space="preserve">A través de un enfoque centrado en la usabilidad, la accesibilidad y la seguridad de los datos, el proyecto se alinea con las mejores prácticas de telemedicina y pone especial énfasis en la adaptación de la tecnología a las necesidades particulares de los adultos mayores, que a menudo enfrentan dificultades con el uso de </w:t>
        </w:r>
      </w:ins>
    </w:p>
    <w:p w14:paraId="1A2CE0CE" w14:textId="77777777" w:rsidR="0031559C" w:rsidRPr="00123EA7" w:rsidRDefault="0031559C" w:rsidP="0031559C">
      <w:pPr>
        <w:spacing w:before="0" w:after="160" w:line="259" w:lineRule="auto"/>
        <w:rPr>
          <w:ins w:id="1391" w:author="JAQUELINE GONGORA TUN" w:date="2025-03-20T22:33:00Z" w16du:dateUtc="2025-03-21T04:33:00Z"/>
          <w:rFonts w:ascii="Times New Roman" w:hAnsi="Times New Roman"/>
          <w:lang w:val="es-MX"/>
          <w:rPrChange w:id="1392" w:author="JAQUELINE GONGORA TUN" w:date="2025-03-21T00:14:00Z" w16du:dateUtc="2025-03-21T06:14:00Z">
            <w:rPr>
              <w:ins w:id="1393" w:author="JAQUELINE GONGORA TUN" w:date="2025-03-20T22:33:00Z" w16du:dateUtc="2025-03-21T04:33:00Z"/>
              <w:rFonts w:ascii="Times New Roman" w:hAnsi="Times New Roman"/>
              <w:sz w:val="24"/>
              <w:szCs w:val="24"/>
              <w:lang w:val="es-MX"/>
            </w:rPr>
          </w:rPrChange>
        </w:rPr>
        <w:pPrChange w:id="1394" w:author="JAQUELINE GONGORA TUN" w:date="2025-03-20T22:34:00Z" w16du:dateUtc="2025-03-21T04:34:00Z">
          <w:pPr>
            <w:spacing w:before="0" w:after="160" w:line="259" w:lineRule="auto"/>
            <w:ind w:left="720"/>
          </w:pPr>
        </w:pPrChange>
      </w:pPr>
      <w:ins w:id="1395" w:author="JAQUELINE GONGORA TUN" w:date="2025-03-20T22:33:00Z" w16du:dateUtc="2025-03-21T04:33:00Z">
        <w:r w:rsidRPr="00123EA7">
          <w:rPr>
            <w:rFonts w:ascii="Times New Roman" w:hAnsi="Times New Roman"/>
            <w:lang w:val="es-MX"/>
            <w:rPrChange w:id="1396" w:author="JAQUELINE GONGORA TUN" w:date="2025-03-21T00:14:00Z" w16du:dateUtc="2025-03-21T06:14:00Z">
              <w:rPr>
                <w:rFonts w:ascii="Times New Roman" w:hAnsi="Times New Roman"/>
                <w:sz w:val="24"/>
                <w:szCs w:val="24"/>
                <w:lang w:val="es-MX"/>
              </w:rPr>
            </w:rPrChange>
          </w:rPr>
          <w:t>plataformas digitales complejas. La integración de funciones como videollamadas, recordatorios de citas, y la posibilidad de compartir historiales médicos, contribuye significativamente a la mejora del acceso a la atención, al mismo tiempo que promueve la prevención y el seguimiento de enfermedades crónicas.</w:t>
        </w:r>
      </w:ins>
    </w:p>
    <w:p w14:paraId="46B9039F" w14:textId="77777777" w:rsidR="0031559C" w:rsidRPr="00123EA7" w:rsidRDefault="0031559C" w:rsidP="0031559C">
      <w:pPr>
        <w:spacing w:before="0" w:after="160" w:line="259" w:lineRule="auto"/>
        <w:rPr>
          <w:ins w:id="1397" w:author="JAQUELINE GONGORA TUN" w:date="2025-03-20T22:33:00Z" w16du:dateUtc="2025-03-21T04:33:00Z"/>
          <w:rFonts w:ascii="Times New Roman" w:hAnsi="Times New Roman"/>
          <w:lang w:val="es-MX"/>
          <w:rPrChange w:id="1398" w:author="JAQUELINE GONGORA TUN" w:date="2025-03-21T00:14:00Z" w16du:dateUtc="2025-03-21T06:14:00Z">
            <w:rPr>
              <w:ins w:id="1399" w:author="JAQUELINE GONGORA TUN" w:date="2025-03-20T22:33:00Z" w16du:dateUtc="2025-03-21T04:33:00Z"/>
              <w:rFonts w:ascii="Times New Roman" w:hAnsi="Times New Roman"/>
              <w:sz w:val="24"/>
              <w:szCs w:val="24"/>
              <w:lang w:val="es-MX"/>
            </w:rPr>
          </w:rPrChange>
        </w:rPr>
        <w:pPrChange w:id="1400" w:author="JAQUELINE GONGORA TUN" w:date="2025-03-20T22:34:00Z" w16du:dateUtc="2025-03-21T04:34:00Z">
          <w:pPr>
            <w:spacing w:before="0" w:after="160" w:line="259" w:lineRule="auto"/>
            <w:ind w:left="720"/>
          </w:pPr>
        </w:pPrChange>
      </w:pPr>
      <w:ins w:id="1401" w:author="JAQUELINE GONGORA TUN" w:date="2025-03-20T22:33:00Z" w16du:dateUtc="2025-03-21T04:33:00Z">
        <w:r w:rsidRPr="00123EA7">
          <w:rPr>
            <w:rFonts w:ascii="Times New Roman" w:hAnsi="Times New Roman"/>
            <w:lang w:val="es-MX"/>
            <w:rPrChange w:id="1402" w:author="JAQUELINE GONGORA TUN" w:date="2025-03-21T00:14:00Z" w16du:dateUtc="2025-03-21T06:14:00Z">
              <w:rPr>
                <w:rFonts w:ascii="Times New Roman" w:hAnsi="Times New Roman"/>
                <w:sz w:val="24"/>
                <w:szCs w:val="24"/>
                <w:lang w:val="es-MX"/>
              </w:rPr>
            </w:rPrChange>
          </w:rPr>
          <w:t>Además, el respaldo teórico y las experiencias previas presentadas en los trabajos relacionados confirman la viabilidad del proyecto y su capacidad para generar un impacto positivo en la salud pública. Con un enfoque integral que incluye a los pacientes, médicos, administradores y responsables del adulto mayor, la plataforma tiene el potencial de transformar la forma en que se brinda atención médica a este grupo vulnerable.</w:t>
        </w:r>
      </w:ins>
    </w:p>
    <w:p w14:paraId="76A30246" w14:textId="77777777" w:rsidR="0031559C" w:rsidRPr="00DD03A5" w:rsidRDefault="0031559C">
      <w:pPr>
        <w:spacing w:line="240" w:lineRule="auto"/>
        <w:rPr>
          <w:rFonts w:asciiTheme="minorHAnsi" w:hAnsiTheme="minorHAnsi" w:cstheme="minorHAnsi"/>
          <w:lang w:val="es-MX"/>
          <w:rPrChange w:id="1403" w:author="LUISA CRISTINA VILLANUEVA DIAZ" w:date="2025-03-17T20:18:00Z" w16du:dateUtc="2025-03-18T02:18:00Z">
            <w:rPr>
              <w:rFonts w:asciiTheme="minorHAnsi" w:hAnsiTheme="minorHAnsi" w:cstheme="minorHAnsi"/>
              <w:color w:val="8064A2" w:themeColor="accent4"/>
              <w:lang w:val="es-MX"/>
            </w:rPr>
          </w:rPrChange>
        </w:rPr>
        <w:pPrChange w:id="1404" w:author="LUISA CRISTINA VILLANUEVA DIAZ" w:date="2025-03-17T20:18:00Z" w16du:dateUtc="2025-03-18T02:18:00Z">
          <w:pPr>
            <w:jc w:val="both"/>
          </w:pPr>
        </w:pPrChange>
      </w:pPr>
    </w:p>
    <w:sectPr w:rsidR="0031559C" w:rsidRPr="00DD03A5"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F3C31" w14:textId="77777777" w:rsidR="00595F50" w:rsidRDefault="00595F50" w:rsidP="00366E4D">
      <w:pPr>
        <w:spacing w:before="0" w:after="0" w:line="240" w:lineRule="auto"/>
      </w:pPr>
      <w:r>
        <w:separator/>
      </w:r>
    </w:p>
  </w:endnote>
  <w:endnote w:type="continuationSeparator" w:id="0">
    <w:p w14:paraId="51482A1D" w14:textId="77777777" w:rsidR="00595F50" w:rsidRDefault="00595F50"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843057"/>
      <w:docPartObj>
        <w:docPartGallery w:val="Page Numbers (Bottom of Page)"/>
        <w:docPartUnique/>
      </w:docPartObj>
    </w:sdtPr>
    <w:sdtEndPr>
      <w:rPr>
        <w:noProof/>
      </w:rPr>
    </w:sdtEndPr>
    <w:sdtContent>
      <w:p w14:paraId="12829941"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373E008C"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5070601"/>
      <w:docPartObj>
        <w:docPartGallery w:val="Page Numbers (Bottom of Page)"/>
        <w:docPartUnique/>
      </w:docPartObj>
    </w:sdtPr>
    <w:sdtContent>
      <w:p w14:paraId="1DD4B407"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040B230C"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1D65B" w14:textId="77777777" w:rsidR="00595F50" w:rsidRDefault="00595F50" w:rsidP="00366E4D">
      <w:pPr>
        <w:spacing w:before="0" w:after="0" w:line="240" w:lineRule="auto"/>
      </w:pPr>
      <w:r>
        <w:separator/>
      </w:r>
    </w:p>
  </w:footnote>
  <w:footnote w:type="continuationSeparator" w:id="0">
    <w:p w14:paraId="59DEE931" w14:textId="77777777" w:rsidR="00595F50" w:rsidRDefault="00595F50"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88E53" w14:textId="77777777" w:rsidR="004221FF" w:rsidRDefault="00366E4D">
    <w:pPr>
      <w:pStyle w:val="Encabezado"/>
    </w:pPr>
    <w:r>
      <w:rPr>
        <w:noProof/>
        <w:lang w:val="es-MX" w:eastAsia="es-MX"/>
      </w:rPr>
      <mc:AlternateContent>
        <mc:Choice Requires="wps">
          <w:drawing>
            <wp:anchor distT="0" distB="0" distL="114300" distR="114300" simplePos="0" relativeHeight="251657216" behindDoc="0" locked="0" layoutInCell="1" allowOverlap="1" wp14:anchorId="5FC7C50F" wp14:editId="0DDFC9FC">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08BCB5F4"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4A9D0172" w14:textId="77777777" w:rsidR="004221FF"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044D47E9" w14:textId="00C48C85" w:rsidR="004221FF" w:rsidRPr="00366E4D" w:rsidRDefault="00821E01" w:rsidP="005F1234">
                          <w:pPr>
                            <w:rPr>
                              <w:rFonts w:ascii="Arial" w:hAnsi="Arial"/>
                              <w:sz w:val="20"/>
                              <w:szCs w:val="20"/>
                              <w:lang w:val="es-MX"/>
                            </w:rPr>
                          </w:pPr>
                          <w:r w:rsidRPr="00366E4D">
                            <w:rPr>
                              <w:b/>
                              <w:sz w:val="20"/>
                              <w:szCs w:val="20"/>
                              <w:lang w:val="es-ES"/>
                            </w:rPr>
                            <w:t xml:space="preserve">PROYECTO: </w:t>
                          </w:r>
                          <w:del w:id="36" w:author="LUISA CRISTINA VILLANUEVA DIAZ" w:date="2025-03-17T20:28:00Z" w16du:dateUtc="2025-03-18T02:28:00Z">
                            <w:r w:rsidR="009D482F" w:rsidRPr="003779FC" w:rsidDel="001834F1">
                              <w:rPr>
                                <w:b/>
                                <w:color w:val="8064A2" w:themeColor="accent4"/>
                                <w:sz w:val="20"/>
                                <w:szCs w:val="20"/>
                                <w:lang w:val="es-ES"/>
                              </w:rPr>
                              <w:delText>[nombre proyecto]</w:delText>
                            </w:r>
                          </w:del>
                          <w:ins w:id="37" w:author="LUISA CRISTINA VILLANUEVA DIAZ" w:date="2025-03-17T20:28:00Z" w16du:dateUtc="2025-03-18T02:28:00Z">
                            <w:r w:rsidR="001834F1">
                              <w:rPr>
                                <w:b/>
                                <w:color w:val="8064A2" w:themeColor="accent4"/>
                                <w:sz w:val="20"/>
                                <w:szCs w:val="20"/>
                                <w:lang w:val="es-ES"/>
                              </w:rPr>
                              <w:t>Bienestar Mayor</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7C50F"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08BCB5F4"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4A9D0172" w14:textId="77777777" w:rsidR="004221FF"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044D47E9" w14:textId="00C48C85" w:rsidR="004221FF" w:rsidRPr="00366E4D" w:rsidRDefault="00821E01" w:rsidP="005F1234">
                    <w:pPr>
                      <w:rPr>
                        <w:rFonts w:ascii="Arial" w:hAnsi="Arial"/>
                        <w:sz w:val="20"/>
                        <w:szCs w:val="20"/>
                        <w:lang w:val="es-MX"/>
                      </w:rPr>
                    </w:pPr>
                    <w:r w:rsidRPr="00366E4D">
                      <w:rPr>
                        <w:b/>
                        <w:sz w:val="20"/>
                        <w:szCs w:val="20"/>
                        <w:lang w:val="es-ES"/>
                      </w:rPr>
                      <w:t xml:space="preserve">PROYECTO: </w:t>
                    </w:r>
                    <w:del w:id="38" w:author="LUISA CRISTINA VILLANUEVA DIAZ" w:date="2025-03-17T20:28:00Z" w16du:dateUtc="2025-03-18T02:28:00Z">
                      <w:r w:rsidR="009D482F" w:rsidRPr="003779FC" w:rsidDel="001834F1">
                        <w:rPr>
                          <w:b/>
                          <w:color w:val="8064A2" w:themeColor="accent4"/>
                          <w:sz w:val="20"/>
                          <w:szCs w:val="20"/>
                          <w:lang w:val="es-ES"/>
                        </w:rPr>
                        <w:delText>[nombre proyecto]</w:delText>
                      </w:r>
                    </w:del>
                    <w:ins w:id="39" w:author="LUISA CRISTINA VILLANUEVA DIAZ" w:date="2025-03-17T20:28:00Z" w16du:dateUtc="2025-03-18T02:28:00Z">
                      <w:r w:rsidR="001834F1">
                        <w:rPr>
                          <w:b/>
                          <w:color w:val="8064A2" w:themeColor="accent4"/>
                          <w:sz w:val="20"/>
                          <w:szCs w:val="20"/>
                          <w:lang w:val="es-ES"/>
                        </w:rPr>
                        <w:t>Bienestar Mayor</w:t>
                      </w:r>
                    </w:ins>
                  </w:p>
                </w:txbxContent>
              </v:textbox>
            </v:shape>
          </w:pict>
        </mc:Fallback>
      </mc:AlternateContent>
    </w:r>
    <w:r>
      <w:rPr>
        <w:noProof/>
        <w:lang w:val="es-MX" w:eastAsia="es-MX"/>
      </w:rPr>
      <w:drawing>
        <wp:anchor distT="0" distB="0" distL="114300" distR="114300" simplePos="0" relativeHeight="251651072" behindDoc="1" locked="0" layoutInCell="1" allowOverlap="1" wp14:anchorId="5D5493D9" wp14:editId="10B8DABB">
          <wp:simplePos x="0" y="0"/>
          <wp:positionH relativeFrom="column">
            <wp:posOffset>-489585</wp:posOffset>
          </wp:positionH>
          <wp:positionV relativeFrom="paragraph">
            <wp:posOffset>-382905</wp:posOffset>
          </wp:positionV>
          <wp:extent cx="1619250" cy="1204595"/>
          <wp:effectExtent l="0" t="0" r="0" b="0"/>
          <wp:wrapNone/>
          <wp:docPr id="1136165109"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3360" behindDoc="0" locked="0" layoutInCell="1" allowOverlap="1" wp14:anchorId="1EABE4D1" wp14:editId="4375F832">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755C6B3F" w14:textId="097688D4" w:rsidR="004221FF"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40" w:author="LUISA CRISTINA VILLANUEVA DIAZ" w:date="2025-03-17T20:11:00Z" w16du:dateUtc="2025-03-18T02:11:00Z">
                            <w:r w:rsidR="009D482F" w:rsidRPr="00D43AC4" w:rsidDel="00DD03A5">
                              <w:rPr>
                                <w:rFonts w:ascii="Arial" w:hAnsi="Arial" w:cs="Arial"/>
                                <w:b/>
                                <w:color w:val="8064A2" w:themeColor="accent4"/>
                                <w:sz w:val="20"/>
                                <w:szCs w:val="20"/>
                                <w:lang w:val="es-MX"/>
                              </w:rPr>
                              <w:delText>[fecha de rev]</w:delText>
                            </w:r>
                          </w:del>
                          <w:ins w:id="41" w:author="LUISA CRISTINA VILLANUEVA DIAZ" w:date="2025-03-17T20:11:00Z" w16du:dateUtc="2025-03-18T02:11:00Z">
                            <w:r w:rsidR="00DD03A5">
                              <w:rPr>
                                <w:rFonts w:ascii="Arial" w:hAnsi="Arial" w:cs="Arial"/>
                                <w:b/>
                                <w:color w:val="8064A2" w:themeColor="accent4"/>
                                <w:sz w:val="20"/>
                                <w:szCs w:val="20"/>
                                <w:lang w:val="es-MX"/>
                              </w:rPr>
                              <w:t>19/03/2025</w:t>
                            </w:r>
                          </w:ins>
                        </w:p>
                        <w:p w14:paraId="758B551B"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BE4D1" id="Text Box 50" o:spid="_x0000_s1027" type="#_x0000_t202" style="position:absolute;margin-left:363.75pt;margin-top:1.5pt;width:128.8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755C6B3F" w14:textId="097688D4" w:rsidR="004221FF"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42" w:author="LUISA CRISTINA VILLANUEVA DIAZ" w:date="2025-03-17T20:11:00Z" w16du:dateUtc="2025-03-18T02:11:00Z">
                      <w:r w:rsidR="009D482F" w:rsidRPr="00D43AC4" w:rsidDel="00DD03A5">
                        <w:rPr>
                          <w:rFonts w:ascii="Arial" w:hAnsi="Arial" w:cs="Arial"/>
                          <w:b/>
                          <w:color w:val="8064A2" w:themeColor="accent4"/>
                          <w:sz w:val="20"/>
                          <w:szCs w:val="20"/>
                          <w:lang w:val="es-MX"/>
                        </w:rPr>
                        <w:delText>[fecha de rev]</w:delText>
                      </w:r>
                    </w:del>
                    <w:ins w:id="43" w:author="LUISA CRISTINA VILLANUEVA DIAZ" w:date="2025-03-17T20:11:00Z" w16du:dateUtc="2025-03-18T02:11:00Z">
                      <w:r w:rsidR="00DD03A5">
                        <w:rPr>
                          <w:rFonts w:ascii="Arial" w:hAnsi="Arial" w:cs="Arial"/>
                          <w:b/>
                          <w:color w:val="8064A2" w:themeColor="accent4"/>
                          <w:sz w:val="20"/>
                          <w:szCs w:val="20"/>
                          <w:lang w:val="es-MX"/>
                        </w:rPr>
                        <w:t>19/03/2025</w:t>
                      </w:r>
                    </w:ins>
                  </w:p>
                  <w:p w14:paraId="758B551B"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9504" behindDoc="0" locked="0" layoutInCell="1" allowOverlap="1" wp14:anchorId="1FBF80F0" wp14:editId="10C24AD0">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0AF3E06D" w14:textId="59F07F2B" w:rsidR="004221FF" w:rsidRDefault="00821E01" w:rsidP="005F1234">
                          <w:pPr>
                            <w:rPr>
                              <w:rFonts w:ascii="Arial" w:hAnsi="Arial" w:cs="Arial"/>
                              <w:b/>
                              <w:sz w:val="20"/>
                              <w:szCs w:val="20"/>
                            </w:rPr>
                          </w:pPr>
                          <w:r w:rsidRPr="00366E4D">
                            <w:rPr>
                              <w:rFonts w:ascii="Arial" w:hAnsi="Arial" w:cs="Arial"/>
                              <w:b/>
                              <w:sz w:val="20"/>
                              <w:szCs w:val="20"/>
                            </w:rPr>
                            <w:t xml:space="preserve">Revision: </w:t>
                          </w:r>
                          <w:del w:id="44" w:author="LUISA CRISTINA VILLANUEVA DIAZ" w:date="2025-03-17T20:11:00Z" w16du:dateUtc="2025-03-18T02:11:00Z">
                            <w:r w:rsidR="009D482F" w:rsidRPr="00D43AC4" w:rsidDel="00DD03A5">
                              <w:rPr>
                                <w:rFonts w:ascii="Arial" w:hAnsi="Arial" w:cs="Arial"/>
                                <w:b/>
                                <w:color w:val="8064A2" w:themeColor="accent4"/>
                                <w:sz w:val="20"/>
                                <w:szCs w:val="20"/>
                              </w:rPr>
                              <w:delText>[número rev]</w:delText>
                            </w:r>
                          </w:del>
                          <w:ins w:id="45" w:author="LUISA CRISTINA VILLANUEVA DIAZ" w:date="2025-03-17T20:11:00Z" w16du:dateUtc="2025-03-18T02:11:00Z">
                            <w:r w:rsidR="00DD03A5">
                              <w:rPr>
                                <w:rFonts w:ascii="Arial" w:hAnsi="Arial" w:cs="Arial"/>
                                <w:b/>
                                <w:color w:val="8064A2" w:themeColor="accent4"/>
                                <w:sz w:val="20"/>
                                <w:szCs w:val="20"/>
                              </w:rPr>
                              <w:t>1</w:t>
                            </w:r>
                          </w:ins>
                        </w:p>
                        <w:p w14:paraId="48F5755D"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F80F0" id="Text Box 49" o:spid="_x0000_s1028" type="#_x0000_t202" style="position:absolute;margin-left:363.75pt;margin-top:-21pt;width:128.8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0AF3E06D" w14:textId="59F07F2B" w:rsidR="004221FF" w:rsidRDefault="00821E01" w:rsidP="005F1234">
                    <w:pPr>
                      <w:rPr>
                        <w:rFonts w:ascii="Arial" w:hAnsi="Arial" w:cs="Arial"/>
                        <w:b/>
                        <w:sz w:val="20"/>
                        <w:szCs w:val="20"/>
                      </w:rPr>
                    </w:pPr>
                    <w:r w:rsidRPr="00366E4D">
                      <w:rPr>
                        <w:rFonts w:ascii="Arial" w:hAnsi="Arial" w:cs="Arial"/>
                        <w:b/>
                        <w:sz w:val="20"/>
                        <w:szCs w:val="20"/>
                      </w:rPr>
                      <w:t xml:space="preserve">Revision: </w:t>
                    </w:r>
                    <w:del w:id="46" w:author="LUISA CRISTINA VILLANUEVA DIAZ" w:date="2025-03-17T20:11:00Z" w16du:dateUtc="2025-03-18T02:11:00Z">
                      <w:r w:rsidR="009D482F" w:rsidRPr="00D43AC4" w:rsidDel="00DD03A5">
                        <w:rPr>
                          <w:rFonts w:ascii="Arial" w:hAnsi="Arial" w:cs="Arial"/>
                          <w:b/>
                          <w:color w:val="8064A2" w:themeColor="accent4"/>
                          <w:sz w:val="20"/>
                          <w:szCs w:val="20"/>
                        </w:rPr>
                        <w:delText>[número rev]</w:delText>
                      </w:r>
                    </w:del>
                    <w:ins w:id="47" w:author="LUISA CRISTINA VILLANUEVA DIAZ" w:date="2025-03-17T20:11:00Z" w16du:dateUtc="2025-03-18T02:11:00Z">
                      <w:r w:rsidR="00DD03A5">
                        <w:rPr>
                          <w:rFonts w:ascii="Arial" w:hAnsi="Arial" w:cs="Arial"/>
                          <w:b/>
                          <w:color w:val="8064A2" w:themeColor="accent4"/>
                          <w:sz w:val="20"/>
                          <w:szCs w:val="20"/>
                        </w:rPr>
                        <w:t>1</w:t>
                      </w:r>
                    </w:ins>
                  </w:p>
                  <w:p w14:paraId="48F5755D"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C4A8D"/>
    <w:multiLevelType w:val="hybridMultilevel"/>
    <w:tmpl w:val="7B12F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E0347C"/>
    <w:multiLevelType w:val="multilevel"/>
    <w:tmpl w:val="4BC2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4"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5D3C68"/>
    <w:multiLevelType w:val="hybridMultilevel"/>
    <w:tmpl w:val="6046C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071D6E"/>
    <w:multiLevelType w:val="multilevel"/>
    <w:tmpl w:val="745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7E67E7F"/>
    <w:multiLevelType w:val="multilevel"/>
    <w:tmpl w:val="5ED0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53DC6"/>
    <w:multiLevelType w:val="multilevel"/>
    <w:tmpl w:val="3828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3" w15:restartNumberingAfterBreak="0">
    <w:nsid w:val="2B5C1FD7"/>
    <w:multiLevelType w:val="hybridMultilevel"/>
    <w:tmpl w:val="4F34E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1E72A5"/>
    <w:multiLevelType w:val="hybridMultilevel"/>
    <w:tmpl w:val="CACEF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82644C"/>
    <w:multiLevelType w:val="hybridMultilevel"/>
    <w:tmpl w:val="F9EEC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1498E"/>
    <w:multiLevelType w:val="multilevel"/>
    <w:tmpl w:val="45A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3FC35806"/>
    <w:multiLevelType w:val="hybridMultilevel"/>
    <w:tmpl w:val="6DAA9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5" w15:restartNumberingAfterBreak="0">
    <w:nsid w:val="465D2C1C"/>
    <w:multiLevelType w:val="hybridMultilevel"/>
    <w:tmpl w:val="B234F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4C0266"/>
    <w:multiLevelType w:val="multilevel"/>
    <w:tmpl w:val="492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91894"/>
    <w:multiLevelType w:val="hybridMultilevel"/>
    <w:tmpl w:val="4F725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F3A3213"/>
    <w:multiLevelType w:val="hybridMultilevel"/>
    <w:tmpl w:val="BB24F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644F80"/>
    <w:multiLevelType w:val="multilevel"/>
    <w:tmpl w:val="32B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15D3D"/>
    <w:multiLevelType w:val="multilevel"/>
    <w:tmpl w:val="76DA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55E8A"/>
    <w:multiLevelType w:val="hybridMultilevel"/>
    <w:tmpl w:val="1E8643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902E8D"/>
    <w:multiLevelType w:val="multilevel"/>
    <w:tmpl w:val="2BAA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A0337"/>
    <w:multiLevelType w:val="hybridMultilevel"/>
    <w:tmpl w:val="1402E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734160058">
    <w:abstractNumId w:val="12"/>
  </w:num>
  <w:num w:numId="2" w16cid:durableId="62188083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5706343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387648569">
    <w:abstractNumId w:val="3"/>
  </w:num>
  <w:num w:numId="5" w16cid:durableId="321465978">
    <w:abstractNumId w:val="35"/>
  </w:num>
  <w:num w:numId="6" w16cid:durableId="880745983">
    <w:abstractNumId w:val="36"/>
  </w:num>
  <w:num w:numId="7" w16cid:durableId="1426263607">
    <w:abstractNumId w:val="18"/>
  </w:num>
  <w:num w:numId="8" w16cid:durableId="3246753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4604205">
    <w:abstractNumId w:val="21"/>
  </w:num>
  <w:num w:numId="10" w16cid:durableId="176236829">
    <w:abstractNumId w:val="24"/>
  </w:num>
  <w:num w:numId="11" w16cid:durableId="856652719">
    <w:abstractNumId w:val="19"/>
  </w:num>
  <w:num w:numId="12" w16cid:durableId="1215852659">
    <w:abstractNumId w:val="22"/>
  </w:num>
  <w:num w:numId="13" w16cid:durableId="601495526">
    <w:abstractNumId w:val="4"/>
  </w:num>
  <w:num w:numId="14" w16cid:durableId="179781788">
    <w:abstractNumId w:val="14"/>
  </w:num>
  <w:num w:numId="15" w16cid:durableId="1808082797">
    <w:abstractNumId w:val="9"/>
  </w:num>
  <w:num w:numId="16" w16cid:durableId="277874649">
    <w:abstractNumId w:val="7"/>
  </w:num>
  <w:num w:numId="17" w16cid:durableId="2116361301">
    <w:abstractNumId w:val="32"/>
  </w:num>
  <w:num w:numId="18" w16cid:durableId="376323471">
    <w:abstractNumId w:val="5"/>
  </w:num>
  <w:num w:numId="19" w16cid:durableId="58406613">
    <w:abstractNumId w:val="33"/>
  </w:num>
  <w:num w:numId="20" w16cid:durableId="146940283">
    <w:abstractNumId w:val="8"/>
  </w:num>
  <w:num w:numId="21" w16cid:durableId="868906770">
    <w:abstractNumId w:val="11"/>
  </w:num>
  <w:num w:numId="22" w16cid:durableId="171647453">
    <w:abstractNumId w:val="26"/>
  </w:num>
  <w:num w:numId="23" w16cid:durableId="1396080551">
    <w:abstractNumId w:val="29"/>
  </w:num>
  <w:num w:numId="24" w16cid:durableId="274361654">
    <w:abstractNumId w:val="2"/>
  </w:num>
  <w:num w:numId="25" w16cid:durableId="410276086">
    <w:abstractNumId w:val="10"/>
  </w:num>
  <w:num w:numId="26" w16cid:durableId="1942373565">
    <w:abstractNumId w:val="17"/>
  </w:num>
  <w:num w:numId="27" w16cid:durableId="1114865230">
    <w:abstractNumId w:val="23"/>
  </w:num>
  <w:num w:numId="28" w16cid:durableId="640430327">
    <w:abstractNumId w:val="13"/>
  </w:num>
  <w:num w:numId="29" w16cid:durableId="739447920">
    <w:abstractNumId w:val="15"/>
  </w:num>
  <w:num w:numId="30" w16cid:durableId="705830144">
    <w:abstractNumId w:val="28"/>
  </w:num>
  <w:num w:numId="31" w16cid:durableId="1746294232">
    <w:abstractNumId w:val="6"/>
  </w:num>
  <w:num w:numId="32" w16cid:durableId="1990358021">
    <w:abstractNumId w:val="25"/>
  </w:num>
  <w:num w:numId="33" w16cid:durableId="40254835">
    <w:abstractNumId w:val="16"/>
  </w:num>
  <w:num w:numId="34" w16cid:durableId="1651784870">
    <w:abstractNumId w:val="34"/>
  </w:num>
  <w:num w:numId="35" w16cid:durableId="1378042960">
    <w:abstractNumId w:val="1"/>
  </w:num>
  <w:num w:numId="36" w16cid:durableId="965894555">
    <w:abstractNumId w:val="27"/>
  </w:num>
  <w:num w:numId="37" w16cid:durableId="1255357052">
    <w:abstractNumId w:val="30"/>
    <w:lvlOverride w:ilvl="0"/>
    <w:lvlOverride w:ilvl="1"/>
    <w:lvlOverride w:ilvl="2"/>
    <w:lvlOverride w:ilvl="3"/>
    <w:lvlOverride w:ilvl="4"/>
    <w:lvlOverride w:ilvl="5"/>
    <w:lvlOverride w:ilvl="6"/>
    <w:lvlOverride w:ilvl="7"/>
    <w:lvlOverride w:ilvl="8"/>
  </w:num>
  <w:num w:numId="38" w16cid:durableId="56684068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ISA CRISTINA VILLANUEVA DIAZ">
    <w15:presenceInfo w15:providerId="AD" w15:userId="S::a19200852@alumnos.uady.mx::1fe1959c-c2ed-4bd8-93c6-96185af1af9b"/>
  </w15:person>
  <w15:person w15:author="JAQUELINE GONGORA TUN">
    <w15:presenceInfo w15:providerId="AD" w15:userId="S::A19203622@alumnos.uady.mx::2a4666ce-6ed7-430d-8a9c-4400874c2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5269E"/>
    <w:rsid w:val="00052D90"/>
    <w:rsid w:val="000856A8"/>
    <w:rsid w:val="000B06D2"/>
    <w:rsid w:val="000D6AE9"/>
    <w:rsid w:val="000D7DED"/>
    <w:rsid w:val="000F3F3F"/>
    <w:rsid w:val="0010568E"/>
    <w:rsid w:val="001061E5"/>
    <w:rsid w:val="00106666"/>
    <w:rsid w:val="00123EA7"/>
    <w:rsid w:val="001342BF"/>
    <w:rsid w:val="00134417"/>
    <w:rsid w:val="00136C32"/>
    <w:rsid w:val="00163903"/>
    <w:rsid w:val="0016418E"/>
    <w:rsid w:val="001756F4"/>
    <w:rsid w:val="00180B2C"/>
    <w:rsid w:val="001834F1"/>
    <w:rsid w:val="00187E0D"/>
    <w:rsid w:val="0019237C"/>
    <w:rsid w:val="001B71F7"/>
    <w:rsid w:val="001D5047"/>
    <w:rsid w:val="001E367A"/>
    <w:rsid w:val="001E55CE"/>
    <w:rsid w:val="00202F72"/>
    <w:rsid w:val="00206847"/>
    <w:rsid w:val="00254B61"/>
    <w:rsid w:val="0025692C"/>
    <w:rsid w:val="002570B8"/>
    <w:rsid w:val="00264A8D"/>
    <w:rsid w:val="002708B1"/>
    <w:rsid w:val="00270DB2"/>
    <w:rsid w:val="00284EBE"/>
    <w:rsid w:val="0028720F"/>
    <w:rsid w:val="002A74A1"/>
    <w:rsid w:val="002C78D2"/>
    <w:rsid w:val="0031559C"/>
    <w:rsid w:val="0032119B"/>
    <w:rsid w:val="0036229D"/>
    <w:rsid w:val="00365D22"/>
    <w:rsid w:val="00366E4D"/>
    <w:rsid w:val="003779FC"/>
    <w:rsid w:val="00381DD1"/>
    <w:rsid w:val="00385D2B"/>
    <w:rsid w:val="003A01AD"/>
    <w:rsid w:val="004031AF"/>
    <w:rsid w:val="00405B0B"/>
    <w:rsid w:val="00406B4F"/>
    <w:rsid w:val="004221FF"/>
    <w:rsid w:val="0042404E"/>
    <w:rsid w:val="00435466"/>
    <w:rsid w:val="00441C9D"/>
    <w:rsid w:val="004871AC"/>
    <w:rsid w:val="00495030"/>
    <w:rsid w:val="004952BB"/>
    <w:rsid w:val="004B57E3"/>
    <w:rsid w:val="004C4F2A"/>
    <w:rsid w:val="00530917"/>
    <w:rsid w:val="00550683"/>
    <w:rsid w:val="0056624F"/>
    <w:rsid w:val="0057650B"/>
    <w:rsid w:val="005872EC"/>
    <w:rsid w:val="00594389"/>
    <w:rsid w:val="00595F50"/>
    <w:rsid w:val="005C2DB1"/>
    <w:rsid w:val="00665249"/>
    <w:rsid w:val="006668FE"/>
    <w:rsid w:val="00672836"/>
    <w:rsid w:val="006A0467"/>
    <w:rsid w:val="006A4B5F"/>
    <w:rsid w:val="006A640B"/>
    <w:rsid w:val="006A7E95"/>
    <w:rsid w:val="006B0F42"/>
    <w:rsid w:val="006B26ED"/>
    <w:rsid w:val="006B43F2"/>
    <w:rsid w:val="006E631C"/>
    <w:rsid w:val="006F4588"/>
    <w:rsid w:val="006F7625"/>
    <w:rsid w:val="00712DC9"/>
    <w:rsid w:val="00715426"/>
    <w:rsid w:val="00726651"/>
    <w:rsid w:val="00745914"/>
    <w:rsid w:val="00747175"/>
    <w:rsid w:val="00751300"/>
    <w:rsid w:val="00760E14"/>
    <w:rsid w:val="007675B5"/>
    <w:rsid w:val="007749A9"/>
    <w:rsid w:val="00795524"/>
    <w:rsid w:val="007A1B73"/>
    <w:rsid w:val="007B70BA"/>
    <w:rsid w:val="007B74FC"/>
    <w:rsid w:val="007F5EF5"/>
    <w:rsid w:val="00803152"/>
    <w:rsid w:val="00810937"/>
    <w:rsid w:val="00821E01"/>
    <w:rsid w:val="00825EB8"/>
    <w:rsid w:val="00826118"/>
    <w:rsid w:val="0083381A"/>
    <w:rsid w:val="00851BE3"/>
    <w:rsid w:val="00873DB5"/>
    <w:rsid w:val="00890BFC"/>
    <w:rsid w:val="00904C2B"/>
    <w:rsid w:val="0090645F"/>
    <w:rsid w:val="009341AC"/>
    <w:rsid w:val="00962752"/>
    <w:rsid w:val="00976EA0"/>
    <w:rsid w:val="00985829"/>
    <w:rsid w:val="009C266B"/>
    <w:rsid w:val="009C321A"/>
    <w:rsid w:val="009D03D9"/>
    <w:rsid w:val="009D482F"/>
    <w:rsid w:val="009F3F6F"/>
    <w:rsid w:val="00A02EB8"/>
    <w:rsid w:val="00A06A27"/>
    <w:rsid w:val="00A27F30"/>
    <w:rsid w:val="00A37A4E"/>
    <w:rsid w:val="00A46FB2"/>
    <w:rsid w:val="00A53E6B"/>
    <w:rsid w:val="00A564FE"/>
    <w:rsid w:val="00A66AEF"/>
    <w:rsid w:val="00AA2C6E"/>
    <w:rsid w:val="00AC51DD"/>
    <w:rsid w:val="00AF02B1"/>
    <w:rsid w:val="00AF6E0A"/>
    <w:rsid w:val="00B11FA7"/>
    <w:rsid w:val="00B161A7"/>
    <w:rsid w:val="00B25E8F"/>
    <w:rsid w:val="00B5207E"/>
    <w:rsid w:val="00B95DE5"/>
    <w:rsid w:val="00BA1F8D"/>
    <w:rsid w:val="00BA44FB"/>
    <w:rsid w:val="00BB4E9F"/>
    <w:rsid w:val="00BC3632"/>
    <w:rsid w:val="00BE42E6"/>
    <w:rsid w:val="00C03CFD"/>
    <w:rsid w:val="00C258D7"/>
    <w:rsid w:val="00C44E19"/>
    <w:rsid w:val="00C45938"/>
    <w:rsid w:val="00C523CD"/>
    <w:rsid w:val="00C82D0E"/>
    <w:rsid w:val="00C9449A"/>
    <w:rsid w:val="00C9585A"/>
    <w:rsid w:val="00CC6EE0"/>
    <w:rsid w:val="00CE3D6B"/>
    <w:rsid w:val="00CE4DCC"/>
    <w:rsid w:val="00CE7EF7"/>
    <w:rsid w:val="00CF3072"/>
    <w:rsid w:val="00CF5079"/>
    <w:rsid w:val="00D000CD"/>
    <w:rsid w:val="00D068B6"/>
    <w:rsid w:val="00D27726"/>
    <w:rsid w:val="00D43AC4"/>
    <w:rsid w:val="00D546C9"/>
    <w:rsid w:val="00D803A7"/>
    <w:rsid w:val="00DA33F1"/>
    <w:rsid w:val="00DB6445"/>
    <w:rsid w:val="00DC435A"/>
    <w:rsid w:val="00DC4F99"/>
    <w:rsid w:val="00DD03A5"/>
    <w:rsid w:val="00DE1AFF"/>
    <w:rsid w:val="00DE6629"/>
    <w:rsid w:val="00E44C84"/>
    <w:rsid w:val="00E7502A"/>
    <w:rsid w:val="00E84DD1"/>
    <w:rsid w:val="00EC0575"/>
    <w:rsid w:val="00ED7A59"/>
    <w:rsid w:val="00F01378"/>
    <w:rsid w:val="00F1383C"/>
    <w:rsid w:val="00F43D74"/>
    <w:rsid w:val="00F82103"/>
    <w:rsid w:val="00FA385D"/>
    <w:rsid w:val="00FE7C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3D46F"/>
  <w15:docId w15:val="{AAB17F7B-0CA8-4C8F-A570-A26F3E61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1834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semiHidden/>
    <w:unhideWhenUsed/>
    <w:qFormat/>
    <w:rsid w:val="00DD03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DD03A5"/>
    <w:pPr>
      <w:spacing w:after="0" w:line="240" w:lineRule="auto"/>
    </w:pPr>
    <w:rPr>
      <w:rFonts w:ascii="Times" w:eastAsia="Times New Roman" w:hAnsi="Times" w:cs="Times New Roman"/>
      <w:lang w:val="en-US"/>
    </w:rPr>
  </w:style>
  <w:style w:type="character" w:customStyle="1" w:styleId="Ttulo4Car">
    <w:name w:val="Título 4 Car"/>
    <w:basedOn w:val="Fuentedeprrafopredeter"/>
    <w:link w:val="Ttulo4"/>
    <w:uiPriority w:val="9"/>
    <w:semiHidden/>
    <w:rsid w:val="00DD03A5"/>
    <w:rPr>
      <w:rFonts w:asciiTheme="majorHAnsi" w:eastAsiaTheme="majorEastAsia" w:hAnsiTheme="majorHAnsi" w:cstheme="majorBidi"/>
      <w:i/>
      <w:iCs/>
      <w:color w:val="365F91" w:themeColor="accent1" w:themeShade="BF"/>
      <w:lang w:val="en-US"/>
    </w:rPr>
  </w:style>
  <w:style w:type="character" w:customStyle="1" w:styleId="Ttulo2Car">
    <w:name w:val="Título 2 Car"/>
    <w:basedOn w:val="Fuentedeprrafopredeter"/>
    <w:link w:val="Ttulo2"/>
    <w:uiPriority w:val="9"/>
    <w:rsid w:val="001834F1"/>
    <w:rPr>
      <w:rFonts w:asciiTheme="majorHAnsi" w:eastAsiaTheme="majorEastAsia" w:hAnsiTheme="majorHAnsi" w:cstheme="majorBidi"/>
      <w:color w:val="365F91" w:themeColor="accent1" w:themeShade="BF"/>
      <w:sz w:val="26"/>
      <w:szCs w:val="26"/>
      <w:lang w:val="en-US"/>
    </w:rPr>
  </w:style>
  <w:style w:type="character" w:styleId="Mencinsinresolver">
    <w:name w:val="Unresolved Mention"/>
    <w:basedOn w:val="Fuentedeprrafopredeter"/>
    <w:uiPriority w:val="99"/>
    <w:semiHidden/>
    <w:unhideWhenUsed/>
    <w:rsid w:val="00183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7545">
      <w:bodyDiv w:val="1"/>
      <w:marLeft w:val="0"/>
      <w:marRight w:val="0"/>
      <w:marTop w:val="0"/>
      <w:marBottom w:val="0"/>
      <w:divBdr>
        <w:top w:val="none" w:sz="0" w:space="0" w:color="auto"/>
        <w:left w:val="none" w:sz="0" w:space="0" w:color="auto"/>
        <w:bottom w:val="none" w:sz="0" w:space="0" w:color="auto"/>
        <w:right w:val="none" w:sz="0" w:space="0" w:color="auto"/>
      </w:divBdr>
    </w:div>
    <w:div w:id="240257714">
      <w:bodyDiv w:val="1"/>
      <w:marLeft w:val="0"/>
      <w:marRight w:val="0"/>
      <w:marTop w:val="0"/>
      <w:marBottom w:val="0"/>
      <w:divBdr>
        <w:top w:val="none" w:sz="0" w:space="0" w:color="auto"/>
        <w:left w:val="none" w:sz="0" w:space="0" w:color="auto"/>
        <w:bottom w:val="none" w:sz="0" w:space="0" w:color="auto"/>
        <w:right w:val="none" w:sz="0" w:space="0" w:color="auto"/>
      </w:divBdr>
      <w:divsChild>
        <w:div w:id="56633380">
          <w:marLeft w:val="0"/>
          <w:marRight w:val="0"/>
          <w:marTop w:val="0"/>
          <w:marBottom w:val="0"/>
          <w:divBdr>
            <w:top w:val="none" w:sz="0" w:space="0" w:color="auto"/>
            <w:left w:val="none" w:sz="0" w:space="0" w:color="auto"/>
            <w:bottom w:val="none" w:sz="0" w:space="0" w:color="auto"/>
            <w:right w:val="none" w:sz="0" w:space="0" w:color="auto"/>
          </w:divBdr>
        </w:div>
      </w:divsChild>
    </w:div>
    <w:div w:id="350957119">
      <w:bodyDiv w:val="1"/>
      <w:marLeft w:val="0"/>
      <w:marRight w:val="0"/>
      <w:marTop w:val="0"/>
      <w:marBottom w:val="0"/>
      <w:divBdr>
        <w:top w:val="none" w:sz="0" w:space="0" w:color="auto"/>
        <w:left w:val="none" w:sz="0" w:space="0" w:color="auto"/>
        <w:bottom w:val="none" w:sz="0" w:space="0" w:color="auto"/>
        <w:right w:val="none" w:sz="0" w:space="0" w:color="auto"/>
      </w:divBdr>
    </w:div>
    <w:div w:id="452134302">
      <w:bodyDiv w:val="1"/>
      <w:marLeft w:val="0"/>
      <w:marRight w:val="0"/>
      <w:marTop w:val="0"/>
      <w:marBottom w:val="0"/>
      <w:divBdr>
        <w:top w:val="none" w:sz="0" w:space="0" w:color="auto"/>
        <w:left w:val="none" w:sz="0" w:space="0" w:color="auto"/>
        <w:bottom w:val="none" w:sz="0" w:space="0" w:color="auto"/>
        <w:right w:val="none" w:sz="0" w:space="0" w:color="auto"/>
      </w:divBdr>
      <w:divsChild>
        <w:div w:id="1367482251">
          <w:marLeft w:val="-720"/>
          <w:marRight w:val="0"/>
          <w:marTop w:val="0"/>
          <w:marBottom w:val="0"/>
          <w:divBdr>
            <w:top w:val="none" w:sz="0" w:space="0" w:color="auto"/>
            <w:left w:val="none" w:sz="0" w:space="0" w:color="auto"/>
            <w:bottom w:val="none" w:sz="0" w:space="0" w:color="auto"/>
            <w:right w:val="none" w:sz="0" w:space="0" w:color="auto"/>
          </w:divBdr>
        </w:div>
      </w:divsChild>
    </w:div>
    <w:div w:id="546455169">
      <w:bodyDiv w:val="1"/>
      <w:marLeft w:val="0"/>
      <w:marRight w:val="0"/>
      <w:marTop w:val="0"/>
      <w:marBottom w:val="0"/>
      <w:divBdr>
        <w:top w:val="none" w:sz="0" w:space="0" w:color="auto"/>
        <w:left w:val="none" w:sz="0" w:space="0" w:color="auto"/>
        <w:bottom w:val="none" w:sz="0" w:space="0" w:color="auto"/>
        <w:right w:val="none" w:sz="0" w:space="0" w:color="auto"/>
      </w:divBdr>
    </w:div>
    <w:div w:id="559829325">
      <w:bodyDiv w:val="1"/>
      <w:marLeft w:val="0"/>
      <w:marRight w:val="0"/>
      <w:marTop w:val="0"/>
      <w:marBottom w:val="0"/>
      <w:divBdr>
        <w:top w:val="none" w:sz="0" w:space="0" w:color="auto"/>
        <w:left w:val="none" w:sz="0" w:space="0" w:color="auto"/>
        <w:bottom w:val="none" w:sz="0" w:space="0" w:color="auto"/>
        <w:right w:val="none" w:sz="0" w:space="0" w:color="auto"/>
      </w:divBdr>
    </w:div>
    <w:div w:id="576479850">
      <w:bodyDiv w:val="1"/>
      <w:marLeft w:val="0"/>
      <w:marRight w:val="0"/>
      <w:marTop w:val="0"/>
      <w:marBottom w:val="0"/>
      <w:divBdr>
        <w:top w:val="none" w:sz="0" w:space="0" w:color="auto"/>
        <w:left w:val="none" w:sz="0" w:space="0" w:color="auto"/>
        <w:bottom w:val="none" w:sz="0" w:space="0" w:color="auto"/>
        <w:right w:val="none" w:sz="0" w:space="0" w:color="auto"/>
      </w:divBdr>
    </w:div>
    <w:div w:id="591357735">
      <w:bodyDiv w:val="1"/>
      <w:marLeft w:val="0"/>
      <w:marRight w:val="0"/>
      <w:marTop w:val="0"/>
      <w:marBottom w:val="0"/>
      <w:divBdr>
        <w:top w:val="none" w:sz="0" w:space="0" w:color="auto"/>
        <w:left w:val="none" w:sz="0" w:space="0" w:color="auto"/>
        <w:bottom w:val="none" w:sz="0" w:space="0" w:color="auto"/>
        <w:right w:val="none" w:sz="0" w:space="0" w:color="auto"/>
      </w:divBdr>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1358847550">
          <w:marLeft w:val="-720"/>
          <w:marRight w:val="0"/>
          <w:marTop w:val="0"/>
          <w:marBottom w:val="0"/>
          <w:divBdr>
            <w:top w:val="none" w:sz="0" w:space="0" w:color="auto"/>
            <w:left w:val="none" w:sz="0" w:space="0" w:color="auto"/>
            <w:bottom w:val="none" w:sz="0" w:space="0" w:color="auto"/>
            <w:right w:val="none" w:sz="0" w:space="0" w:color="auto"/>
          </w:divBdr>
        </w:div>
      </w:divsChild>
    </w:div>
    <w:div w:id="598873544">
      <w:bodyDiv w:val="1"/>
      <w:marLeft w:val="0"/>
      <w:marRight w:val="0"/>
      <w:marTop w:val="0"/>
      <w:marBottom w:val="0"/>
      <w:divBdr>
        <w:top w:val="none" w:sz="0" w:space="0" w:color="auto"/>
        <w:left w:val="none" w:sz="0" w:space="0" w:color="auto"/>
        <w:bottom w:val="none" w:sz="0" w:space="0" w:color="auto"/>
        <w:right w:val="none" w:sz="0" w:space="0" w:color="auto"/>
      </w:divBdr>
      <w:divsChild>
        <w:div w:id="1844469067">
          <w:marLeft w:val="0"/>
          <w:marRight w:val="0"/>
          <w:marTop w:val="0"/>
          <w:marBottom w:val="0"/>
          <w:divBdr>
            <w:top w:val="none" w:sz="0" w:space="0" w:color="auto"/>
            <w:left w:val="none" w:sz="0" w:space="0" w:color="auto"/>
            <w:bottom w:val="none" w:sz="0" w:space="0" w:color="auto"/>
            <w:right w:val="none" w:sz="0" w:space="0" w:color="auto"/>
          </w:divBdr>
        </w:div>
      </w:divsChild>
    </w:div>
    <w:div w:id="613441529">
      <w:bodyDiv w:val="1"/>
      <w:marLeft w:val="0"/>
      <w:marRight w:val="0"/>
      <w:marTop w:val="0"/>
      <w:marBottom w:val="0"/>
      <w:divBdr>
        <w:top w:val="none" w:sz="0" w:space="0" w:color="auto"/>
        <w:left w:val="none" w:sz="0" w:space="0" w:color="auto"/>
        <w:bottom w:val="none" w:sz="0" w:space="0" w:color="auto"/>
        <w:right w:val="none" w:sz="0" w:space="0" w:color="auto"/>
      </w:divBdr>
    </w:div>
    <w:div w:id="631252545">
      <w:bodyDiv w:val="1"/>
      <w:marLeft w:val="0"/>
      <w:marRight w:val="0"/>
      <w:marTop w:val="0"/>
      <w:marBottom w:val="0"/>
      <w:divBdr>
        <w:top w:val="none" w:sz="0" w:space="0" w:color="auto"/>
        <w:left w:val="none" w:sz="0" w:space="0" w:color="auto"/>
        <w:bottom w:val="none" w:sz="0" w:space="0" w:color="auto"/>
        <w:right w:val="none" w:sz="0" w:space="0" w:color="auto"/>
      </w:divBdr>
    </w:div>
    <w:div w:id="689572573">
      <w:bodyDiv w:val="1"/>
      <w:marLeft w:val="0"/>
      <w:marRight w:val="0"/>
      <w:marTop w:val="0"/>
      <w:marBottom w:val="0"/>
      <w:divBdr>
        <w:top w:val="none" w:sz="0" w:space="0" w:color="auto"/>
        <w:left w:val="none" w:sz="0" w:space="0" w:color="auto"/>
        <w:bottom w:val="none" w:sz="0" w:space="0" w:color="auto"/>
        <w:right w:val="none" w:sz="0" w:space="0" w:color="auto"/>
      </w:divBdr>
    </w:div>
    <w:div w:id="759722415">
      <w:bodyDiv w:val="1"/>
      <w:marLeft w:val="0"/>
      <w:marRight w:val="0"/>
      <w:marTop w:val="0"/>
      <w:marBottom w:val="0"/>
      <w:divBdr>
        <w:top w:val="none" w:sz="0" w:space="0" w:color="auto"/>
        <w:left w:val="none" w:sz="0" w:space="0" w:color="auto"/>
        <w:bottom w:val="none" w:sz="0" w:space="0" w:color="auto"/>
        <w:right w:val="none" w:sz="0" w:space="0" w:color="auto"/>
      </w:divBdr>
    </w:div>
    <w:div w:id="828710115">
      <w:bodyDiv w:val="1"/>
      <w:marLeft w:val="0"/>
      <w:marRight w:val="0"/>
      <w:marTop w:val="0"/>
      <w:marBottom w:val="0"/>
      <w:divBdr>
        <w:top w:val="none" w:sz="0" w:space="0" w:color="auto"/>
        <w:left w:val="none" w:sz="0" w:space="0" w:color="auto"/>
        <w:bottom w:val="none" w:sz="0" w:space="0" w:color="auto"/>
        <w:right w:val="none" w:sz="0" w:space="0" w:color="auto"/>
      </w:divBdr>
    </w:div>
    <w:div w:id="831916730">
      <w:bodyDiv w:val="1"/>
      <w:marLeft w:val="0"/>
      <w:marRight w:val="0"/>
      <w:marTop w:val="0"/>
      <w:marBottom w:val="0"/>
      <w:divBdr>
        <w:top w:val="none" w:sz="0" w:space="0" w:color="auto"/>
        <w:left w:val="none" w:sz="0" w:space="0" w:color="auto"/>
        <w:bottom w:val="none" w:sz="0" w:space="0" w:color="auto"/>
        <w:right w:val="none" w:sz="0" w:space="0" w:color="auto"/>
      </w:divBdr>
      <w:divsChild>
        <w:div w:id="132988109">
          <w:marLeft w:val="0"/>
          <w:marRight w:val="0"/>
          <w:marTop w:val="0"/>
          <w:marBottom w:val="0"/>
          <w:divBdr>
            <w:top w:val="none" w:sz="0" w:space="0" w:color="auto"/>
            <w:left w:val="none" w:sz="0" w:space="0" w:color="auto"/>
            <w:bottom w:val="none" w:sz="0" w:space="0" w:color="auto"/>
            <w:right w:val="none" w:sz="0" w:space="0" w:color="auto"/>
          </w:divBdr>
        </w:div>
      </w:divsChild>
    </w:div>
    <w:div w:id="964656382">
      <w:bodyDiv w:val="1"/>
      <w:marLeft w:val="0"/>
      <w:marRight w:val="0"/>
      <w:marTop w:val="0"/>
      <w:marBottom w:val="0"/>
      <w:divBdr>
        <w:top w:val="none" w:sz="0" w:space="0" w:color="auto"/>
        <w:left w:val="none" w:sz="0" w:space="0" w:color="auto"/>
        <w:bottom w:val="none" w:sz="0" w:space="0" w:color="auto"/>
        <w:right w:val="none" w:sz="0" w:space="0" w:color="auto"/>
      </w:divBdr>
    </w:div>
    <w:div w:id="970789686">
      <w:bodyDiv w:val="1"/>
      <w:marLeft w:val="0"/>
      <w:marRight w:val="0"/>
      <w:marTop w:val="0"/>
      <w:marBottom w:val="0"/>
      <w:divBdr>
        <w:top w:val="none" w:sz="0" w:space="0" w:color="auto"/>
        <w:left w:val="none" w:sz="0" w:space="0" w:color="auto"/>
        <w:bottom w:val="none" w:sz="0" w:space="0" w:color="auto"/>
        <w:right w:val="none" w:sz="0" w:space="0" w:color="auto"/>
      </w:divBdr>
      <w:divsChild>
        <w:div w:id="1816682337">
          <w:marLeft w:val="0"/>
          <w:marRight w:val="0"/>
          <w:marTop w:val="0"/>
          <w:marBottom w:val="0"/>
          <w:divBdr>
            <w:top w:val="none" w:sz="0" w:space="0" w:color="auto"/>
            <w:left w:val="none" w:sz="0" w:space="0" w:color="auto"/>
            <w:bottom w:val="none" w:sz="0" w:space="0" w:color="auto"/>
            <w:right w:val="none" w:sz="0" w:space="0" w:color="auto"/>
          </w:divBdr>
        </w:div>
      </w:divsChild>
    </w:div>
    <w:div w:id="1295912778">
      <w:bodyDiv w:val="1"/>
      <w:marLeft w:val="0"/>
      <w:marRight w:val="0"/>
      <w:marTop w:val="0"/>
      <w:marBottom w:val="0"/>
      <w:divBdr>
        <w:top w:val="none" w:sz="0" w:space="0" w:color="auto"/>
        <w:left w:val="none" w:sz="0" w:space="0" w:color="auto"/>
        <w:bottom w:val="none" w:sz="0" w:space="0" w:color="auto"/>
        <w:right w:val="none" w:sz="0" w:space="0" w:color="auto"/>
      </w:divBdr>
    </w:div>
    <w:div w:id="1409112312">
      <w:bodyDiv w:val="1"/>
      <w:marLeft w:val="0"/>
      <w:marRight w:val="0"/>
      <w:marTop w:val="0"/>
      <w:marBottom w:val="0"/>
      <w:divBdr>
        <w:top w:val="none" w:sz="0" w:space="0" w:color="auto"/>
        <w:left w:val="none" w:sz="0" w:space="0" w:color="auto"/>
        <w:bottom w:val="none" w:sz="0" w:space="0" w:color="auto"/>
        <w:right w:val="none" w:sz="0" w:space="0" w:color="auto"/>
      </w:divBdr>
      <w:divsChild>
        <w:div w:id="1359693414">
          <w:marLeft w:val="-720"/>
          <w:marRight w:val="0"/>
          <w:marTop w:val="0"/>
          <w:marBottom w:val="0"/>
          <w:divBdr>
            <w:top w:val="none" w:sz="0" w:space="0" w:color="auto"/>
            <w:left w:val="none" w:sz="0" w:space="0" w:color="auto"/>
            <w:bottom w:val="none" w:sz="0" w:space="0" w:color="auto"/>
            <w:right w:val="none" w:sz="0" w:space="0" w:color="auto"/>
          </w:divBdr>
        </w:div>
      </w:divsChild>
    </w:div>
    <w:div w:id="1437753517">
      <w:bodyDiv w:val="1"/>
      <w:marLeft w:val="0"/>
      <w:marRight w:val="0"/>
      <w:marTop w:val="0"/>
      <w:marBottom w:val="0"/>
      <w:divBdr>
        <w:top w:val="none" w:sz="0" w:space="0" w:color="auto"/>
        <w:left w:val="none" w:sz="0" w:space="0" w:color="auto"/>
        <w:bottom w:val="none" w:sz="0" w:space="0" w:color="auto"/>
        <w:right w:val="none" w:sz="0" w:space="0" w:color="auto"/>
      </w:divBdr>
    </w:div>
    <w:div w:id="1475567720">
      <w:bodyDiv w:val="1"/>
      <w:marLeft w:val="0"/>
      <w:marRight w:val="0"/>
      <w:marTop w:val="0"/>
      <w:marBottom w:val="0"/>
      <w:divBdr>
        <w:top w:val="none" w:sz="0" w:space="0" w:color="auto"/>
        <w:left w:val="none" w:sz="0" w:space="0" w:color="auto"/>
        <w:bottom w:val="none" w:sz="0" w:space="0" w:color="auto"/>
        <w:right w:val="none" w:sz="0" w:space="0" w:color="auto"/>
      </w:divBdr>
    </w:div>
    <w:div w:id="1508180527">
      <w:bodyDiv w:val="1"/>
      <w:marLeft w:val="0"/>
      <w:marRight w:val="0"/>
      <w:marTop w:val="0"/>
      <w:marBottom w:val="0"/>
      <w:divBdr>
        <w:top w:val="none" w:sz="0" w:space="0" w:color="auto"/>
        <w:left w:val="none" w:sz="0" w:space="0" w:color="auto"/>
        <w:bottom w:val="none" w:sz="0" w:space="0" w:color="auto"/>
        <w:right w:val="none" w:sz="0" w:space="0" w:color="auto"/>
      </w:divBdr>
    </w:div>
    <w:div w:id="1543008752">
      <w:bodyDiv w:val="1"/>
      <w:marLeft w:val="0"/>
      <w:marRight w:val="0"/>
      <w:marTop w:val="0"/>
      <w:marBottom w:val="0"/>
      <w:divBdr>
        <w:top w:val="none" w:sz="0" w:space="0" w:color="auto"/>
        <w:left w:val="none" w:sz="0" w:space="0" w:color="auto"/>
        <w:bottom w:val="none" w:sz="0" w:space="0" w:color="auto"/>
        <w:right w:val="none" w:sz="0" w:space="0" w:color="auto"/>
      </w:divBdr>
    </w:div>
    <w:div w:id="1623614264">
      <w:bodyDiv w:val="1"/>
      <w:marLeft w:val="0"/>
      <w:marRight w:val="0"/>
      <w:marTop w:val="0"/>
      <w:marBottom w:val="0"/>
      <w:divBdr>
        <w:top w:val="none" w:sz="0" w:space="0" w:color="auto"/>
        <w:left w:val="none" w:sz="0" w:space="0" w:color="auto"/>
        <w:bottom w:val="none" w:sz="0" w:space="0" w:color="auto"/>
        <w:right w:val="none" w:sz="0" w:space="0" w:color="auto"/>
      </w:divBdr>
    </w:div>
    <w:div w:id="1642424933">
      <w:bodyDiv w:val="1"/>
      <w:marLeft w:val="0"/>
      <w:marRight w:val="0"/>
      <w:marTop w:val="0"/>
      <w:marBottom w:val="0"/>
      <w:divBdr>
        <w:top w:val="none" w:sz="0" w:space="0" w:color="auto"/>
        <w:left w:val="none" w:sz="0" w:space="0" w:color="auto"/>
        <w:bottom w:val="none" w:sz="0" w:space="0" w:color="auto"/>
        <w:right w:val="none" w:sz="0" w:space="0" w:color="auto"/>
      </w:divBdr>
      <w:divsChild>
        <w:div w:id="697464963">
          <w:marLeft w:val="0"/>
          <w:marRight w:val="0"/>
          <w:marTop w:val="0"/>
          <w:marBottom w:val="0"/>
          <w:divBdr>
            <w:top w:val="none" w:sz="0" w:space="0" w:color="auto"/>
            <w:left w:val="none" w:sz="0" w:space="0" w:color="auto"/>
            <w:bottom w:val="none" w:sz="0" w:space="0" w:color="auto"/>
            <w:right w:val="none" w:sz="0" w:space="0" w:color="auto"/>
          </w:divBdr>
        </w:div>
      </w:divsChild>
    </w:div>
    <w:div w:id="1749187325">
      <w:bodyDiv w:val="1"/>
      <w:marLeft w:val="0"/>
      <w:marRight w:val="0"/>
      <w:marTop w:val="0"/>
      <w:marBottom w:val="0"/>
      <w:divBdr>
        <w:top w:val="none" w:sz="0" w:space="0" w:color="auto"/>
        <w:left w:val="none" w:sz="0" w:space="0" w:color="auto"/>
        <w:bottom w:val="none" w:sz="0" w:space="0" w:color="auto"/>
        <w:right w:val="none" w:sz="0" w:space="0" w:color="auto"/>
      </w:divBdr>
      <w:divsChild>
        <w:div w:id="746877926">
          <w:marLeft w:val="0"/>
          <w:marRight w:val="0"/>
          <w:marTop w:val="0"/>
          <w:marBottom w:val="0"/>
          <w:divBdr>
            <w:top w:val="none" w:sz="0" w:space="0" w:color="auto"/>
            <w:left w:val="none" w:sz="0" w:space="0" w:color="auto"/>
            <w:bottom w:val="none" w:sz="0" w:space="0" w:color="auto"/>
            <w:right w:val="none" w:sz="0" w:space="0" w:color="auto"/>
          </w:divBdr>
        </w:div>
      </w:divsChild>
    </w:div>
    <w:div w:id="1758400432">
      <w:bodyDiv w:val="1"/>
      <w:marLeft w:val="0"/>
      <w:marRight w:val="0"/>
      <w:marTop w:val="0"/>
      <w:marBottom w:val="0"/>
      <w:divBdr>
        <w:top w:val="none" w:sz="0" w:space="0" w:color="auto"/>
        <w:left w:val="none" w:sz="0" w:space="0" w:color="auto"/>
        <w:bottom w:val="none" w:sz="0" w:space="0" w:color="auto"/>
        <w:right w:val="none" w:sz="0" w:space="0" w:color="auto"/>
      </w:divBdr>
    </w:div>
    <w:div w:id="1863589051">
      <w:bodyDiv w:val="1"/>
      <w:marLeft w:val="0"/>
      <w:marRight w:val="0"/>
      <w:marTop w:val="0"/>
      <w:marBottom w:val="0"/>
      <w:divBdr>
        <w:top w:val="none" w:sz="0" w:space="0" w:color="auto"/>
        <w:left w:val="none" w:sz="0" w:space="0" w:color="auto"/>
        <w:bottom w:val="none" w:sz="0" w:space="0" w:color="auto"/>
        <w:right w:val="none" w:sz="0" w:space="0" w:color="auto"/>
      </w:divBdr>
    </w:div>
    <w:div w:id="1899392330">
      <w:bodyDiv w:val="1"/>
      <w:marLeft w:val="0"/>
      <w:marRight w:val="0"/>
      <w:marTop w:val="0"/>
      <w:marBottom w:val="0"/>
      <w:divBdr>
        <w:top w:val="none" w:sz="0" w:space="0" w:color="auto"/>
        <w:left w:val="none" w:sz="0" w:space="0" w:color="auto"/>
        <w:bottom w:val="none" w:sz="0" w:space="0" w:color="auto"/>
        <w:right w:val="none" w:sz="0" w:space="0" w:color="auto"/>
      </w:divBdr>
    </w:div>
    <w:div w:id="2060125904">
      <w:bodyDiv w:val="1"/>
      <w:marLeft w:val="0"/>
      <w:marRight w:val="0"/>
      <w:marTop w:val="0"/>
      <w:marBottom w:val="0"/>
      <w:divBdr>
        <w:top w:val="none" w:sz="0" w:space="0" w:color="auto"/>
        <w:left w:val="none" w:sz="0" w:space="0" w:color="auto"/>
        <w:bottom w:val="none" w:sz="0" w:space="0" w:color="auto"/>
        <w:right w:val="none" w:sz="0" w:space="0" w:color="auto"/>
      </w:divBdr>
    </w:div>
    <w:div w:id="2087652794">
      <w:bodyDiv w:val="1"/>
      <w:marLeft w:val="0"/>
      <w:marRight w:val="0"/>
      <w:marTop w:val="0"/>
      <w:marBottom w:val="0"/>
      <w:divBdr>
        <w:top w:val="none" w:sz="0" w:space="0" w:color="auto"/>
        <w:left w:val="none" w:sz="0" w:space="0" w:color="auto"/>
        <w:bottom w:val="none" w:sz="0" w:space="0" w:color="auto"/>
        <w:right w:val="none" w:sz="0" w:space="0" w:color="auto"/>
      </w:divBdr>
    </w:div>
    <w:div w:id="2115784564">
      <w:bodyDiv w:val="1"/>
      <w:marLeft w:val="0"/>
      <w:marRight w:val="0"/>
      <w:marTop w:val="0"/>
      <w:marBottom w:val="0"/>
      <w:divBdr>
        <w:top w:val="none" w:sz="0" w:space="0" w:color="auto"/>
        <w:left w:val="none" w:sz="0" w:space="0" w:color="auto"/>
        <w:bottom w:val="none" w:sz="0" w:space="0" w:color="auto"/>
        <w:right w:val="none" w:sz="0" w:space="0" w:color="auto"/>
      </w:divBdr>
      <w:divsChild>
        <w:div w:id="17508048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3045</Words>
  <Characters>16750</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JAQUELINE GONGORA TUN</cp:lastModifiedBy>
  <cp:revision>2</cp:revision>
  <cp:lastPrinted>2011-05-20T22:51:00Z</cp:lastPrinted>
  <dcterms:created xsi:type="dcterms:W3CDTF">2025-03-21T07:22:00Z</dcterms:created>
  <dcterms:modified xsi:type="dcterms:W3CDTF">2025-03-21T07:22:00Z</dcterms:modified>
</cp:coreProperties>
</file>